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4BCEE" w14:textId="77777777" w:rsidR="00604602" w:rsidRDefault="00604602" w:rsidP="00AD1CAD">
      <w:pPr>
        <w:pStyle w:val="NoSpacing"/>
        <w:rPr>
          <w:rFonts w:asciiTheme="majorHAnsi" w:hAnsiTheme="majorHAnsi"/>
        </w:rPr>
      </w:pPr>
    </w:p>
    <w:p w14:paraId="7817D7EC" w14:textId="1197BC70" w:rsidR="00462DA0" w:rsidRPr="00AD1CAD" w:rsidRDefault="000E3551" w:rsidP="00AD1CAD">
      <w:pPr>
        <w:pStyle w:val="NoSpacing"/>
        <w:rPr>
          <w:rFonts w:asciiTheme="majorHAnsi" w:hAnsiTheme="majorHAnsi"/>
        </w:rPr>
      </w:pPr>
      <w:r w:rsidRPr="00AD1CAD">
        <w:rPr>
          <w:rFonts w:asciiTheme="majorHAnsi" w:hAnsiTheme="majorHAnsi"/>
        </w:rPr>
        <w:t>Data Analytics</w:t>
      </w:r>
      <w:r w:rsidR="00344F3D" w:rsidRPr="00AD1CAD">
        <w:rPr>
          <w:rFonts w:asciiTheme="majorHAnsi" w:hAnsiTheme="majorHAnsi"/>
        </w:rPr>
        <w:t xml:space="preserve"> OL Notes</w:t>
      </w:r>
    </w:p>
    <w:p w14:paraId="08ECC40B" w14:textId="77777777" w:rsidR="000E3551" w:rsidRPr="00AD1CAD" w:rsidRDefault="000E3551" w:rsidP="00AD1CAD">
      <w:pPr>
        <w:pStyle w:val="NoSpacing"/>
        <w:rPr>
          <w:rFonts w:asciiTheme="majorHAnsi" w:hAnsiTheme="majorHAnsi"/>
        </w:rPr>
      </w:pPr>
    </w:p>
    <w:p w14:paraId="7E2992B7" w14:textId="77777777" w:rsidR="000E3551" w:rsidRPr="00AD1CAD" w:rsidRDefault="000E3551" w:rsidP="00AD1CAD">
      <w:pPr>
        <w:pStyle w:val="NoSpacing"/>
        <w:rPr>
          <w:rFonts w:asciiTheme="majorHAnsi" w:hAnsiTheme="majorHAnsi"/>
          <w:u w:val="single"/>
        </w:rPr>
      </w:pPr>
      <w:r w:rsidRPr="00AD1CAD">
        <w:rPr>
          <w:rFonts w:asciiTheme="majorHAnsi" w:hAnsiTheme="majorHAnsi"/>
          <w:u w:val="single"/>
        </w:rPr>
        <w:t xml:space="preserve">What </w:t>
      </w:r>
      <w:proofErr w:type="gramStart"/>
      <w:r w:rsidRPr="00AD1CAD">
        <w:rPr>
          <w:rFonts w:asciiTheme="majorHAnsi" w:hAnsiTheme="majorHAnsi"/>
          <w:u w:val="single"/>
        </w:rPr>
        <w:t>is</w:t>
      </w:r>
      <w:proofErr w:type="gramEnd"/>
      <w:r w:rsidRPr="00AD1CAD">
        <w:rPr>
          <w:rFonts w:asciiTheme="majorHAnsi" w:hAnsiTheme="majorHAnsi"/>
          <w:u w:val="single"/>
        </w:rPr>
        <w:t xml:space="preserve"> data analytics?</w:t>
      </w:r>
    </w:p>
    <w:p w14:paraId="1BEE6394" w14:textId="005C51F6" w:rsidR="008373AB" w:rsidRDefault="008373AB" w:rsidP="00AD1CAD">
      <w:pPr>
        <w:pStyle w:val="NoSpacing"/>
        <w:rPr>
          <w:rFonts w:asciiTheme="majorHAnsi" w:hAnsiTheme="majorHAnsi"/>
        </w:rPr>
      </w:pPr>
      <w:r w:rsidRPr="00AD1CAD">
        <w:rPr>
          <w:rFonts w:asciiTheme="majorHAnsi" w:hAnsiTheme="majorHAnsi"/>
        </w:rPr>
        <w:t xml:space="preserve">Data analysis techniques that can understand, describe, and predict meaningful trends, patterns, and behaviors from the data deluge often referred to as “Big Data.” Those working in the field of Data Analytics are responsible for the aggregation, storage, and management of very high volumes of data and the subsequent analysis of this data to determine trends, construct descriptive, predictive, and prescriptive models for forecasting and nowcasting, and to aid in strategic decision-making across heterogeneous domains including healthcare, finance, manufacturing, biopharmaceuticals, marketing, education, and in both the private and public sectors.   </w:t>
      </w:r>
    </w:p>
    <w:p w14:paraId="70C10CFA" w14:textId="391BBF05" w:rsidR="005C507C" w:rsidRDefault="005C507C" w:rsidP="00AD1CAD">
      <w:pPr>
        <w:pStyle w:val="NoSpacing"/>
        <w:rPr>
          <w:rFonts w:asciiTheme="majorHAnsi" w:hAnsiTheme="majorHAnsi"/>
        </w:rPr>
      </w:pPr>
    </w:p>
    <w:p w14:paraId="753447BE" w14:textId="263553E0" w:rsidR="005C507C" w:rsidRDefault="005C507C" w:rsidP="005C507C">
      <w:pPr>
        <w:pStyle w:val="NoSpacing"/>
        <w:rPr>
          <w:rFonts w:asciiTheme="majorHAnsi" w:hAnsiTheme="majorHAnsi"/>
          <w:u w:val="single"/>
        </w:rPr>
      </w:pPr>
      <w:r w:rsidRPr="00AD1CAD">
        <w:rPr>
          <w:rFonts w:asciiTheme="majorHAnsi" w:hAnsiTheme="majorHAnsi"/>
          <w:u w:val="single"/>
        </w:rPr>
        <w:t xml:space="preserve">What </w:t>
      </w:r>
      <w:r w:rsidR="00EF2EFE">
        <w:rPr>
          <w:rFonts w:asciiTheme="majorHAnsi" w:hAnsiTheme="majorHAnsi"/>
          <w:u w:val="single"/>
        </w:rPr>
        <w:t xml:space="preserve">are the </w:t>
      </w:r>
      <w:proofErr w:type="spellStart"/>
      <w:r w:rsidR="00EF2EFE">
        <w:rPr>
          <w:rFonts w:asciiTheme="majorHAnsi" w:hAnsiTheme="majorHAnsi"/>
          <w:u w:val="single"/>
        </w:rPr>
        <w:t>prereqs</w:t>
      </w:r>
      <w:proofErr w:type="spellEnd"/>
      <w:r w:rsidRPr="00AD1CAD">
        <w:rPr>
          <w:rFonts w:asciiTheme="majorHAnsi" w:hAnsiTheme="majorHAnsi"/>
          <w:u w:val="single"/>
        </w:rPr>
        <w:t xml:space="preserve"> to be successful in this program?</w:t>
      </w:r>
    </w:p>
    <w:p w14:paraId="1D13D77A" w14:textId="77777777" w:rsidR="002D59CE" w:rsidRPr="00AD1CAD" w:rsidRDefault="002D59CE" w:rsidP="005C507C">
      <w:pPr>
        <w:pStyle w:val="NoSpacing"/>
        <w:rPr>
          <w:rFonts w:asciiTheme="majorHAnsi" w:hAnsiTheme="majorHAnsi"/>
        </w:rPr>
      </w:pPr>
    </w:p>
    <w:p w14:paraId="71B14C2A" w14:textId="27672412" w:rsidR="005C507C" w:rsidRPr="00AD1CAD" w:rsidRDefault="005C507C" w:rsidP="005C507C">
      <w:pPr>
        <w:pStyle w:val="NoSpacing"/>
        <w:rPr>
          <w:rFonts w:asciiTheme="majorHAnsi" w:hAnsiTheme="majorHAnsi"/>
        </w:rPr>
      </w:pPr>
      <w:r w:rsidRPr="00AD1CAD">
        <w:rPr>
          <w:rFonts w:asciiTheme="majorHAnsi" w:hAnsiTheme="majorHAnsi"/>
        </w:rPr>
        <w:t>DA</w:t>
      </w:r>
      <w:r w:rsidR="0010005C">
        <w:rPr>
          <w:rFonts w:asciiTheme="majorHAnsi" w:hAnsiTheme="majorHAnsi"/>
        </w:rPr>
        <w:t>N</w:t>
      </w:r>
      <w:r w:rsidRPr="00AD1CAD">
        <w:rPr>
          <w:rFonts w:asciiTheme="majorHAnsi" w:hAnsiTheme="majorHAnsi"/>
        </w:rPr>
        <w:t xml:space="preserve"> prep:</w:t>
      </w:r>
    </w:p>
    <w:p w14:paraId="39C3E91C" w14:textId="15F10AC6" w:rsidR="005C507C" w:rsidRPr="00095799" w:rsidRDefault="005C507C" w:rsidP="005C507C">
      <w:pPr>
        <w:pStyle w:val="NoSpacing"/>
        <w:rPr>
          <w:rFonts w:asciiTheme="majorHAnsi" w:hAnsiTheme="majorHAnsi"/>
          <w:shd w:val="clear" w:color="auto" w:fill="FDFDFD"/>
        </w:rPr>
      </w:pPr>
      <w:r w:rsidRPr="00095799">
        <w:rPr>
          <w:rFonts w:asciiTheme="majorHAnsi" w:hAnsiTheme="majorHAnsi"/>
        </w:rPr>
        <w:t xml:space="preserve">A student would need one undergraduate course in statistics. </w:t>
      </w:r>
      <w:r w:rsidR="00F82499">
        <w:rPr>
          <w:rFonts w:asciiTheme="majorHAnsi" w:hAnsiTheme="majorHAnsi"/>
          <w:shd w:val="clear" w:color="auto" w:fill="FFFFFF"/>
        </w:rPr>
        <w:t xml:space="preserve">Since there are programming-based assignments in </w:t>
      </w:r>
      <w:r w:rsidR="00C160B5">
        <w:rPr>
          <w:rFonts w:asciiTheme="majorHAnsi" w:hAnsiTheme="majorHAnsi"/>
          <w:shd w:val="clear" w:color="auto" w:fill="FFFFFF"/>
        </w:rPr>
        <w:t xml:space="preserve">some of the required </w:t>
      </w:r>
      <w:r w:rsidR="0052077C">
        <w:rPr>
          <w:rFonts w:asciiTheme="majorHAnsi" w:hAnsiTheme="majorHAnsi"/>
          <w:shd w:val="clear" w:color="auto" w:fill="FFFFFF"/>
        </w:rPr>
        <w:t>courses, and</w:t>
      </w:r>
      <w:r w:rsidR="00C160B5">
        <w:rPr>
          <w:rFonts w:asciiTheme="majorHAnsi" w:hAnsiTheme="majorHAnsi"/>
          <w:shd w:val="clear" w:color="auto" w:fill="FFFFFF"/>
        </w:rPr>
        <w:t xml:space="preserve"> some electives that require coding</w:t>
      </w:r>
      <w:r w:rsidR="008D7491">
        <w:rPr>
          <w:rFonts w:asciiTheme="majorHAnsi" w:hAnsiTheme="majorHAnsi"/>
          <w:shd w:val="clear" w:color="auto" w:fill="FFFFFF"/>
        </w:rPr>
        <w:t xml:space="preserve"> background</w:t>
      </w:r>
      <w:r w:rsidRPr="00095799">
        <w:rPr>
          <w:rFonts w:asciiTheme="majorHAnsi" w:hAnsiTheme="majorHAnsi"/>
          <w:shd w:val="clear" w:color="auto" w:fill="FFFFFF"/>
        </w:rPr>
        <w:t>, we require that students be familiar with programming concepts.</w:t>
      </w:r>
      <w:r w:rsidR="008D7491">
        <w:rPr>
          <w:rFonts w:asciiTheme="majorHAnsi" w:hAnsiTheme="majorHAnsi"/>
          <w:shd w:val="clear" w:color="auto" w:fill="FFFFFF"/>
        </w:rPr>
        <w:t xml:space="preserve"> There is no need to be </w:t>
      </w:r>
      <w:r w:rsidR="00956011">
        <w:rPr>
          <w:rFonts w:asciiTheme="majorHAnsi" w:hAnsiTheme="majorHAnsi"/>
          <w:shd w:val="clear" w:color="auto" w:fill="FFFFFF"/>
        </w:rPr>
        <w:t xml:space="preserve">a </w:t>
      </w:r>
      <w:r w:rsidR="008D7491">
        <w:rPr>
          <w:rFonts w:asciiTheme="majorHAnsi" w:hAnsiTheme="majorHAnsi"/>
          <w:shd w:val="clear" w:color="auto" w:fill="FFFFFF"/>
        </w:rPr>
        <w:t>coder</w:t>
      </w:r>
      <w:r w:rsidR="00A473BA">
        <w:rPr>
          <w:rFonts w:asciiTheme="majorHAnsi" w:hAnsiTheme="majorHAnsi"/>
          <w:shd w:val="clear" w:color="auto" w:fill="FFFFFF"/>
        </w:rPr>
        <w:t>, just one semester of programming.</w:t>
      </w:r>
      <w:r w:rsidR="008D7491">
        <w:rPr>
          <w:rFonts w:asciiTheme="majorHAnsi" w:hAnsiTheme="majorHAnsi"/>
          <w:shd w:val="clear" w:color="auto" w:fill="FFFFFF"/>
        </w:rPr>
        <w:t xml:space="preserve"> </w:t>
      </w:r>
      <w:r w:rsidRPr="00095799">
        <w:rPr>
          <w:rFonts w:asciiTheme="majorHAnsi" w:hAnsiTheme="majorHAnsi"/>
          <w:shd w:val="clear" w:color="auto" w:fill="FFFFFF"/>
        </w:rPr>
        <w:t xml:space="preserve"> </w:t>
      </w:r>
      <w:r w:rsidRPr="00095799">
        <w:rPr>
          <w:rFonts w:asciiTheme="majorHAnsi" w:hAnsiTheme="majorHAnsi"/>
          <w:shd w:val="clear" w:color="auto" w:fill="FDFDFD"/>
        </w:rPr>
        <w:t>Applicants need more than R</w:t>
      </w:r>
      <w:r w:rsidR="008D7491">
        <w:rPr>
          <w:rFonts w:asciiTheme="majorHAnsi" w:hAnsiTheme="majorHAnsi"/>
          <w:shd w:val="clear" w:color="auto" w:fill="FDFDFD"/>
        </w:rPr>
        <w:t>, SAS, or MATLAB</w:t>
      </w:r>
      <w:r w:rsidRPr="00095799">
        <w:rPr>
          <w:rFonts w:asciiTheme="majorHAnsi" w:hAnsiTheme="majorHAnsi"/>
          <w:shd w:val="clear" w:color="auto" w:fill="FDFDFD"/>
        </w:rPr>
        <w:t xml:space="preserve"> programming.</w:t>
      </w:r>
      <w:r w:rsidR="006F0CB3">
        <w:rPr>
          <w:rFonts w:asciiTheme="majorHAnsi" w:hAnsiTheme="majorHAnsi"/>
          <w:shd w:val="clear" w:color="auto" w:fill="FDFDFD"/>
        </w:rPr>
        <w:t xml:space="preserve"> The course we</w:t>
      </w:r>
      <w:r w:rsidRPr="00095799">
        <w:rPr>
          <w:rFonts w:asciiTheme="majorHAnsi" w:hAnsiTheme="majorHAnsi"/>
          <w:shd w:val="clear" w:color="auto" w:fill="FDFDFD"/>
        </w:rPr>
        <w:t xml:space="preserve"> recommend</w:t>
      </w:r>
      <w:r w:rsidR="006F0CB3">
        <w:rPr>
          <w:rFonts w:asciiTheme="majorHAnsi" w:hAnsiTheme="majorHAnsi"/>
          <w:shd w:val="clear" w:color="auto" w:fill="FDFDFD"/>
        </w:rPr>
        <w:t xml:space="preserve"> uses</w:t>
      </w:r>
      <w:r w:rsidRPr="00095799">
        <w:rPr>
          <w:rFonts w:asciiTheme="majorHAnsi" w:hAnsiTheme="majorHAnsi"/>
          <w:shd w:val="clear" w:color="auto" w:fill="FDFDFD"/>
        </w:rPr>
        <w:t xml:space="preserve"> Java</w:t>
      </w:r>
      <w:r w:rsidR="006F0CB3">
        <w:rPr>
          <w:rFonts w:asciiTheme="majorHAnsi" w:hAnsiTheme="majorHAnsi"/>
          <w:shd w:val="clear" w:color="auto" w:fill="FDFDFD"/>
        </w:rPr>
        <w:t>, but Python is also fine</w:t>
      </w:r>
      <w:r w:rsidRPr="00095799">
        <w:rPr>
          <w:rFonts w:asciiTheme="majorHAnsi" w:hAnsiTheme="majorHAnsi"/>
          <w:shd w:val="clear" w:color="auto" w:fill="FDFDFD"/>
        </w:rPr>
        <w:t xml:space="preserve">. </w:t>
      </w:r>
    </w:p>
    <w:p w14:paraId="2BD2A8C5" w14:textId="77777777" w:rsidR="005C507C" w:rsidRPr="00095799" w:rsidRDefault="005C507C" w:rsidP="005C507C">
      <w:pPr>
        <w:pStyle w:val="NoSpacing"/>
        <w:rPr>
          <w:rFonts w:asciiTheme="majorHAnsi" w:hAnsiTheme="majorHAnsi"/>
          <w:shd w:val="clear" w:color="auto" w:fill="FDFDFD"/>
        </w:rPr>
      </w:pPr>
    </w:p>
    <w:p w14:paraId="08EC3F43" w14:textId="2E0C69D9" w:rsidR="005C507C" w:rsidRPr="00095799" w:rsidRDefault="007814D9" w:rsidP="005C507C">
      <w:pPr>
        <w:pStyle w:val="NoSpacing"/>
        <w:rPr>
          <w:rFonts w:asciiTheme="majorHAnsi" w:hAnsiTheme="majorHAnsi" w:cs="Calibri"/>
          <w:color w:val="201F1E"/>
          <w:bdr w:val="none" w:sz="0" w:space="0" w:color="auto" w:frame="1"/>
          <w:shd w:val="clear" w:color="auto" w:fill="FFFFFF"/>
        </w:rPr>
      </w:pPr>
      <w:r w:rsidRPr="00095799">
        <w:rPr>
          <w:rFonts w:asciiTheme="majorHAnsi" w:hAnsiTheme="majorHAnsi"/>
          <w:color w:val="000000"/>
          <w:bdr w:val="none" w:sz="0" w:space="0" w:color="auto" w:frame="1"/>
          <w:shd w:val="clear" w:color="auto" w:fill="FFFFFF"/>
        </w:rPr>
        <w:t>If you lack the programming or stats, you could take a 3-credit undergraduate intro to programming or stats class at a community college (in an OO or imperative language</w:t>
      </w:r>
      <w:proofErr w:type="gramStart"/>
      <w:r w:rsidRPr="00095799">
        <w:rPr>
          <w:rFonts w:asciiTheme="majorHAnsi" w:hAnsiTheme="majorHAnsi"/>
          <w:color w:val="000000"/>
          <w:bdr w:val="none" w:sz="0" w:space="0" w:color="auto" w:frame="1"/>
          <w:shd w:val="clear" w:color="auto" w:fill="FFFFFF"/>
        </w:rPr>
        <w:t>....Java</w:t>
      </w:r>
      <w:proofErr w:type="gramEnd"/>
      <w:r w:rsidRPr="00095799">
        <w:rPr>
          <w:rFonts w:asciiTheme="majorHAnsi" w:hAnsiTheme="majorHAnsi"/>
          <w:color w:val="000000"/>
          <w:bdr w:val="none" w:sz="0" w:space="0" w:color="auto" w:frame="1"/>
          <w:shd w:val="clear" w:color="auto" w:fill="FFFFFF"/>
        </w:rPr>
        <w:t>, Python, C++, C# are fine) or Penn State's online class, IST 140 or STAT 200 as a non-degree student.  </w:t>
      </w:r>
      <w:r w:rsidRPr="00095799">
        <w:rPr>
          <w:rFonts w:asciiTheme="majorHAnsi" w:hAnsiTheme="majorHAnsi" w:cs="Calibri"/>
          <w:color w:val="201F1E"/>
          <w:bdr w:val="none" w:sz="0" w:space="0" w:color="auto" w:frame="1"/>
          <w:shd w:val="clear" w:color="auto" w:fill="FFFFFF"/>
        </w:rPr>
        <w:t>To register as a non-degree student, you should contact the World Campus Registrar at </w:t>
      </w:r>
      <w:hyperlink r:id="rId5" w:tgtFrame="_blank" w:history="1">
        <w:r w:rsidRPr="00095799">
          <w:rPr>
            <w:rStyle w:val="Hyperlink"/>
            <w:rFonts w:asciiTheme="majorHAnsi" w:hAnsiTheme="majorHAnsi" w:cs="Calibri"/>
            <w:bdr w:val="none" w:sz="0" w:space="0" w:color="auto" w:frame="1"/>
            <w:shd w:val="clear" w:color="auto" w:fill="FFFFFF"/>
          </w:rPr>
          <w:t>registration@worldcampus.psu.edu</w:t>
        </w:r>
      </w:hyperlink>
      <w:r w:rsidRPr="00095799">
        <w:rPr>
          <w:rFonts w:asciiTheme="majorHAnsi" w:hAnsiTheme="majorHAnsi" w:cs="Calibri"/>
          <w:color w:val="201F1E"/>
          <w:bdr w:val="none" w:sz="0" w:space="0" w:color="auto" w:frame="1"/>
          <w:shd w:val="clear" w:color="auto" w:fill="FFFFFF"/>
        </w:rPr>
        <w:t>. You may also call them directly at 800-252-3592. </w:t>
      </w:r>
    </w:p>
    <w:p w14:paraId="56C99F29" w14:textId="77777777" w:rsidR="00095799" w:rsidRPr="00AD1CAD" w:rsidRDefault="00095799" w:rsidP="005C507C">
      <w:pPr>
        <w:pStyle w:val="NoSpacing"/>
        <w:rPr>
          <w:rFonts w:asciiTheme="majorHAnsi" w:hAnsiTheme="majorHAnsi"/>
          <w:u w:val="single"/>
        </w:rPr>
      </w:pPr>
    </w:p>
    <w:p w14:paraId="6A43925A" w14:textId="62898257" w:rsidR="005C507C" w:rsidRPr="00AD1CAD" w:rsidRDefault="005C507C" w:rsidP="005C507C">
      <w:pPr>
        <w:pStyle w:val="NoSpacing"/>
        <w:rPr>
          <w:rFonts w:asciiTheme="majorHAnsi" w:hAnsiTheme="majorHAnsi"/>
          <w:u w:val="single"/>
        </w:rPr>
      </w:pPr>
      <w:r w:rsidRPr="00AD1CAD">
        <w:rPr>
          <w:rFonts w:asciiTheme="majorHAnsi" w:hAnsiTheme="majorHAnsi"/>
          <w:u w:val="single"/>
        </w:rPr>
        <w:t>BAN</w:t>
      </w:r>
      <w:r w:rsidR="00523AEC">
        <w:rPr>
          <w:rFonts w:asciiTheme="majorHAnsi" w:hAnsiTheme="majorHAnsi"/>
          <w:u w:val="single"/>
        </w:rPr>
        <w:t xml:space="preserve"> </w:t>
      </w:r>
      <w:r w:rsidRPr="00AD1CAD">
        <w:rPr>
          <w:rFonts w:asciiTheme="majorHAnsi" w:hAnsiTheme="majorHAnsi"/>
          <w:u w:val="single"/>
        </w:rPr>
        <w:t>prep</w:t>
      </w:r>
    </w:p>
    <w:p w14:paraId="0FEC7877" w14:textId="72455F9D" w:rsidR="007E77AB" w:rsidRDefault="005C507C" w:rsidP="00016420">
      <w:pPr>
        <w:pStyle w:val="NoSpacing"/>
        <w:rPr>
          <w:rFonts w:ascii="Aptos" w:hAnsi="Aptos"/>
          <w:color w:val="000000"/>
          <w:bdr w:val="none" w:sz="0" w:space="0" w:color="auto" w:frame="1"/>
          <w:shd w:val="clear" w:color="auto" w:fill="FFFFFF"/>
        </w:rPr>
      </w:pPr>
      <w:r w:rsidRPr="00AD1CAD">
        <w:rPr>
          <w:rFonts w:asciiTheme="majorHAnsi" w:hAnsiTheme="majorHAnsi"/>
        </w:rPr>
        <w:t>A student would need one</w:t>
      </w:r>
      <w:r w:rsidRPr="005B08A4">
        <w:rPr>
          <w:rFonts w:asciiTheme="majorHAnsi" w:hAnsiTheme="majorHAnsi"/>
        </w:rPr>
        <w:t xml:space="preserve"> </w:t>
      </w:r>
      <w:r w:rsidR="005B08A4" w:rsidRPr="005B08A4">
        <w:rPr>
          <w:rFonts w:ascii="Aptos" w:hAnsi="Aptos"/>
          <w:color w:val="000000"/>
          <w:bdr w:val="none" w:sz="0" w:space="0" w:color="auto" w:frame="1"/>
          <w:shd w:val="clear" w:color="auto" w:fill="FFFFFF"/>
        </w:rPr>
        <w:t>undergraduate course in statistics. For the </w:t>
      </w:r>
      <w:r w:rsidR="005B08A4" w:rsidRPr="005B08A4">
        <w:rPr>
          <w:rStyle w:val="markkumobcfty"/>
          <w:rFonts w:ascii="Aptos" w:hAnsi="Aptos"/>
          <w:color w:val="000000"/>
          <w:bdr w:val="none" w:sz="0" w:space="0" w:color="auto" w:frame="1"/>
          <w:shd w:val="clear" w:color="auto" w:fill="FFFFFF"/>
        </w:rPr>
        <w:t>busines</w:t>
      </w:r>
      <w:r w:rsidR="005B08A4" w:rsidRPr="005B08A4">
        <w:rPr>
          <w:rStyle w:val="marktdgvm31my"/>
          <w:rFonts w:ascii="Aptos" w:hAnsi="Aptos"/>
          <w:color w:val="000000"/>
          <w:bdr w:val="none" w:sz="0" w:space="0" w:color="auto" w:frame="1"/>
          <w:shd w:val="clear" w:color="auto" w:fill="FFFFFF"/>
        </w:rPr>
        <w:t>s</w:t>
      </w:r>
      <w:r w:rsidR="005B08A4" w:rsidRPr="005B08A4">
        <w:rPr>
          <w:rFonts w:ascii="Aptos" w:hAnsi="Aptos"/>
          <w:color w:val="000000"/>
          <w:bdr w:val="none" w:sz="0" w:space="0" w:color="auto" w:frame="1"/>
          <w:shd w:val="clear" w:color="auto" w:fill="FFFFFF"/>
        </w:rPr>
        <w:t xml:space="preserve"> analytics track, no proficiency in coding is required.</w:t>
      </w:r>
    </w:p>
    <w:p w14:paraId="1D77917C" w14:textId="77777777" w:rsidR="007E77AB" w:rsidRDefault="007E77AB" w:rsidP="00016420">
      <w:pPr>
        <w:pStyle w:val="NoSpacing"/>
        <w:rPr>
          <w:rFonts w:ascii="Aptos" w:hAnsi="Aptos"/>
          <w:color w:val="000000"/>
          <w:bdr w:val="none" w:sz="0" w:space="0" w:color="auto" w:frame="1"/>
          <w:shd w:val="clear" w:color="auto" w:fill="FFFFFF"/>
        </w:rPr>
      </w:pPr>
    </w:p>
    <w:p w14:paraId="2D1CC518" w14:textId="0EFB49C1" w:rsidR="00523AEC" w:rsidRPr="0010005C" w:rsidRDefault="00523AEC" w:rsidP="00016420">
      <w:pPr>
        <w:pStyle w:val="NoSpacing"/>
        <w:rPr>
          <w:rFonts w:ascii="Aptos" w:hAnsi="Aptos"/>
          <w:color w:val="000000"/>
          <w:u w:val="single"/>
          <w:bdr w:val="none" w:sz="0" w:space="0" w:color="auto" w:frame="1"/>
          <w:shd w:val="clear" w:color="auto" w:fill="FFFFFF"/>
        </w:rPr>
      </w:pPr>
      <w:r w:rsidRPr="0010005C">
        <w:rPr>
          <w:rFonts w:ascii="Aptos" w:hAnsi="Aptos"/>
          <w:color w:val="000000"/>
          <w:u w:val="single"/>
          <w:bdr w:val="none" w:sz="0" w:space="0" w:color="auto" w:frame="1"/>
          <w:shd w:val="clear" w:color="auto" w:fill="FFFFFF"/>
        </w:rPr>
        <w:t>MAN prep</w:t>
      </w:r>
    </w:p>
    <w:p w14:paraId="2A9A06AB" w14:textId="2FA85FF5" w:rsidR="007E77AB" w:rsidRPr="00AD1CAD" w:rsidRDefault="007E77AB" w:rsidP="007E77AB">
      <w:pPr>
        <w:pStyle w:val="NoSpacing"/>
        <w:rPr>
          <w:rFonts w:asciiTheme="majorHAnsi" w:eastAsia="Times New Roman" w:hAnsiTheme="majorHAnsi" w:cs="Segoe UI"/>
          <w:sz w:val="21"/>
          <w:szCs w:val="21"/>
        </w:rPr>
      </w:pPr>
      <w:r w:rsidRPr="00AD1CAD">
        <w:rPr>
          <w:rFonts w:asciiTheme="majorHAnsi" w:eastAsia="Times New Roman" w:hAnsiTheme="majorHAnsi" w:cs="Segoe UI"/>
          <w:sz w:val="21"/>
          <w:szCs w:val="21"/>
        </w:rPr>
        <w:t>The program requires 1 semester of undergrad stats and comfort with quantitative data and IT skills. The marketing analytics concentration requires basic understanding of marketing gained through either a marketing course (undergrad or grad) and/or marketing experience. </w:t>
      </w:r>
      <w:r w:rsidRPr="00AD1CAD">
        <w:rPr>
          <w:rFonts w:asciiTheme="majorHAnsi" w:hAnsiTheme="majorHAnsi" w:cs="Segoe UI"/>
          <w:sz w:val="21"/>
          <w:szCs w:val="21"/>
          <w:shd w:val="clear" w:color="auto" w:fill="FDFDFD"/>
        </w:rPr>
        <w:t xml:space="preserve">You need to </w:t>
      </w:r>
      <w:r w:rsidR="0010005C" w:rsidRPr="00AD1CAD">
        <w:rPr>
          <w:rFonts w:asciiTheme="majorHAnsi" w:hAnsiTheme="majorHAnsi" w:cs="Segoe UI"/>
          <w:sz w:val="21"/>
          <w:szCs w:val="21"/>
          <w:shd w:val="clear" w:color="auto" w:fill="FDFDFD"/>
        </w:rPr>
        <w:t>understand</w:t>
      </w:r>
      <w:r w:rsidRPr="00AD1CAD">
        <w:rPr>
          <w:rFonts w:asciiTheme="majorHAnsi" w:hAnsiTheme="majorHAnsi" w:cs="Segoe UI"/>
          <w:sz w:val="21"/>
          <w:szCs w:val="21"/>
          <w:shd w:val="clear" w:color="auto" w:fill="FDFDFD"/>
        </w:rPr>
        <w:t xml:space="preserve"> fundamental marketing concepts and strategies - such as brand equity, brand management, product and pricing strategies, customer management (</w:t>
      </w:r>
      <w:proofErr w:type="spellStart"/>
      <w:r w:rsidRPr="00AD1CAD">
        <w:rPr>
          <w:rFonts w:asciiTheme="majorHAnsi" w:hAnsiTheme="majorHAnsi" w:cs="Segoe UI"/>
          <w:sz w:val="21"/>
          <w:szCs w:val="21"/>
          <w:shd w:val="clear" w:color="auto" w:fill="FDFDFD"/>
        </w:rPr>
        <w:t>e.e.</w:t>
      </w:r>
      <w:proofErr w:type="spellEnd"/>
      <w:r w:rsidRPr="00AD1CAD">
        <w:rPr>
          <w:rFonts w:asciiTheme="majorHAnsi" w:hAnsiTheme="majorHAnsi" w:cs="Segoe UI"/>
          <w:sz w:val="21"/>
          <w:szCs w:val="21"/>
          <w:shd w:val="clear" w:color="auto" w:fill="FDFDFD"/>
        </w:rPr>
        <w:t xml:space="preserve"> acquisition, churn, upsell/cross-sell), customer satisfaction. </w:t>
      </w:r>
    </w:p>
    <w:p w14:paraId="4DB43309" w14:textId="77777777" w:rsidR="0044610B" w:rsidRDefault="0044610B" w:rsidP="00016420">
      <w:pPr>
        <w:pStyle w:val="NoSpacing"/>
        <w:rPr>
          <w:rFonts w:ascii="Aptos" w:hAnsi="Aptos"/>
          <w:color w:val="000000"/>
          <w:bdr w:val="none" w:sz="0" w:space="0" w:color="auto" w:frame="1"/>
          <w:shd w:val="clear" w:color="auto" w:fill="FFFFFF"/>
        </w:rPr>
      </w:pPr>
    </w:p>
    <w:p w14:paraId="263BDB55" w14:textId="77777777" w:rsidR="0044610B" w:rsidRDefault="0044610B" w:rsidP="00016420">
      <w:pPr>
        <w:pStyle w:val="NoSpacing"/>
        <w:rPr>
          <w:rFonts w:ascii="Aptos" w:hAnsi="Aptos"/>
          <w:color w:val="000000"/>
          <w:bdr w:val="none" w:sz="0" w:space="0" w:color="auto" w:frame="1"/>
          <w:shd w:val="clear" w:color="auto" w:fill="FFFFFF"/>
        </w:rPr>
      </w:pPr>
    </w:p>
    <w:p w14:paraId="08125993" w14:textId="03C59F48" w:rsidR="00016420" w:rsidRPr="00691E9B" w:rsidRDefault="0044610B" w:rsidP="00016420">
      <w:pPr>
        <w:pStyle w:val="NoSpacing"/>
        <w:rPr>
          <w:rFonts w:ascii="Aptos" w:hAnsi="Aptos"/>
          <w:color w:val="000000"/>
          <w:u w:val="single"/>
          <w:bdr w:val="none" w:sz="0" w:space="0" w:color="auto" w:frame="1"/>
          <w:shd w:val="clear" w:color="auto" w:fill="FFFFFF"/>
        </w:rPr>
      </w:pPr>
      <w:r w:rsidRPr="00691E9B">
        <w:rPr>
          <w:rFonts w:ascii="Aptos" w:hAnsi="Aptos"/>
          <w:color w:val="000000"/>
          <w:u w:val="single"/>
          <w:bdr w:val="none" w:sz="0" w:space="0" w:color="auto" w:frame="1"/>
          <w:shd w:val="clear" w:color="auto" w:fill="FFFFFF"/>
        </w:rPr>
        <w:t>What are the differences between the base and the big data option?</w:t>
      </w:r>
      <w:r w:rsidR="00016420" w:rsidRPr="00691E9B">
        <w:rPr>
          <w:rFonts w:ascii="Aptos" w:hAnsi="Aptos"/>
          <w:color w:val="000000"/>
          <w:u w:val="single"/>
          <w:bdr w:val="none" w:sz="0" w:space="0" w:color="auto" w:frame="1"/>
          <w:shd w:val="clear" w:color="auto" w:fill="FFFFFF"/>
        </w:rPr>
        <w:br/>
        <w:t> </w:t>
      </w:r>
    </w:p>
    <w:tbl>
      <w:tblPr>
        <w:tblW w:w="0" w:type="auto"/>
        <w:shd w:val="clear" w:color="auto" w:fill="FFFFFF"/>
        <w:tblCellMar>
          <w:left w:w="0" w:type="dxa"/>
          <w:right w:w="0" w:type="dxa"/>
        </w:tblCellMar>
        <w:tblLook w:val="04A0" w:firstRow="1" w:lastRow="0" w:firstColumn="1" w:lastColumn="0" w:noHBand="0" w:noVBand="1"/>
      </w:tblPr>
      <w:tblGrid>
        <w:gridCol w:w="1528"/>
        <w:gridCol w:w="3660"/>
        <w:gridCol w:w="4152"/>
      </w:tblGrid>
      <w:tr w:rsidR="00016420" w:rsidRPr="00016420" w14:paraId="01D77845" w14:textId="77777777" w:rsidTr="00016420">
        <w:tc>
          <w:tcPr>
            <w:tcW w:w="215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0311D4"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 </w:t>
            </w:r>
          </w:p>
        </w:tc>
        <w:tc>
          <w:tcPr>
            <w:tcW w:w="5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7CFB90C"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Base Program</w:t>
            </w:r>
          </w:p>
        </w:tc>
        <w:tc>
          <w:tcPr>
            <w:tcW w:w="63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FAE2B1"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Big Data Option</w:t>
            </w:r>
          </w:p>
        </w:tc>
      </w:tr>
      <w:tr w:rsidR="00016420" w:rsidRPr="00016420" w14:paraId="67A0F229" w14:textId="77777777" w:rsidTr="00016420">
        <w:tc>
          <w:tcPr>
            <w:tcW w:w="21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2DABFC"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Aim</w:t>
            </w:r>
          </w:p>
        </w:tc>
        <w:tc>
          <w:tcPr>
            <w:tcW w:w="5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2BAFDF"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 xml:space="preserve">Provides a broad foundation in data analytics, covering various aspects such as data mining, predictive analytics, and data management; students learn to collect, classify, </w:t>
            </w:r>
            <w:r w:rsidRPr="00016420">
              <w:rPr>
                <w:rFonts w:ascii="Aptos" w:hAnsi="Aptos"/>
                <w:color w:val="000000"/>
                <w:bdr w:val="none" w:sz="0" w:space="0" w:color="auto" w:frame="1"/>
                <w:shd w:val="clear" w:color="auto" w:fill="FFFFFF"/>
              </w:rPr>
              <w:lastRenderedPageBreak/>
              <w:t>analyze, and model data using tools like R, Python, SQL, and Hadoop.</w:t>
            </w:r>
          </w:p>
        </w:tc>
        <w:tc>
          <w:tcPr>
            <w:tcW w:w="63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07003D"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lastRenderedPageBreak/>
              <w:t>Provides skills to design and management of large-scale databases and real-time data analytics; students gain expertise in big data storage technologies, NoSQL databases, data warehousing, and real-time analytics.</w:t>
            </w:r>
          </w:p>
        </w:tc>
      </w:tr>
      <w:tr w:rsidR="00016420" w:rsidRPr="00016420" w14:paraId="29B0C066" w14:textId="77777777" w:rsidTr="00016420">
        <w:tc>
          <w:tcPr>
            <w:tcW w:w="21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76EC1B"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Target</w:t>
            </w:r>
          </w:p>
        </w:tc>
        <w:tc>
          <w:tcPr>
            <w:tcW w:w="5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4CA027"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Professionals seeking to advance their career primarily in data analytics</w:t>
            </w:r>
          </w:p>
        </w:tc>
        <w:tc>
          <w:tcPr>
            <w:tcW w:w="63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A8B18F"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Professionals seeking to advance their career primarily in big data management and architecting big data systems.</w:t>
            </w:r>
          </w:p>
        </w:tc>
      </w:tr>
      <w:tr w:rsidR="00016420" w:rsidRPr="00016420" w14:paraId="2DE09D64" w14:textId="77777777" w:rsidTr="00016420">
        <w:tc>
          <w:tcPr>
            <w:tcW w:w="215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D1DB3F"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Jobs</w:t>
            </w:r>
          </w:p>
        </w:tc>
        <w:tc>
          <w:tcPr>
            <w:tcW w:w="5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D50A0F"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Graduates are prepared for roles such as data analyst, data scientist, and analytics manager.</w:t>
            </w:r>
          </w:p>
        </w:tc>
        <w:tc>
          <w:tcPr>
            <w:tcW w:w="63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EF92D4" w14:textId="77777777" w:rsidR="00016420" w:rsidRPr="00016420" w:rsidRDefault="00016420" w:rsidP="00016420">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Graduates are prepared for roles such as big data engineer, database administrator, and systems architect.</w:t>
            </w:r>
          </w:p>
        </w:tc>
      </w:tr>
    </w:tbl>
    <w:p w14:paraId="5F1CE2BA" w14:textId="6F20E452" w:rsidR="00633516" w:rsidRPr="0062505E" w:rsidRDefault="00016420" w:rsidP="00AD1CAD">
      <w:pPr>
        <w:pStyle w:val="NoSpacing"/>
        <w:rPr>
          <w:rFonts w:ascii="Aptos" w:hAnsi="Aptos"/>
          <w:color w:val="000000"/>
          <w:bdr w:val="none" w:sz="0" w:space="0" w:color="auto" w:frame="1"/>
          <w:shd w:val="clear" w:color="auto" w:fill="FFFFFF"/>
        </w:rPr>
      </w:pPr>
      <w:r w:rsidRPr="00016420">
        <w:rPr>
          <w:rFonts w:ascii="Aptos" w:hAnsi="Aptos"/>
          <w:color w:val="000000"/>
          <w:bdr w:val="none" w:sz="0" w:space="0" w:color="auto" w:frame="1"/>
          <w:shd w:val="clear" w:color="auto" w:fill="FFFFFF"/>
        </w:rPr>
        <w:t> </w:t>
      </w:r>
    </w:p>
    <w:p w14:paraId="7D8930F7" w14:textId="77777777" w:rsidR="00F01119" w:rsidRPr="00F01119" w:rsidRDefault="00F01119" w:rsidP="00AD1CAD">
      <w:pPr>
        <w:pStyle w:val="NoSpacing"/>
        <w:rPr>
          <w:rFonts w:ascii="Calibri" w:hAnsi="Calibri" w:cs="Calibri"/>
          <w:color w:val="201F1E"/>
          <w:u w:val="single"/>
          <w:shd w:val="clear" w:color="auto" w:fill="FFFFFF"/>
        </w:rPr>
      </w:pPr>
      <w:r w:rsidRPr="00F01119">
        <w:rPr>
          <w:rFonts w:ascii="Calibri" w:hAnsi="Calibri" w:cs="Calibri"/>
          <w:color w:val="201F1E"/>
          <w:u w:val="single"/>
          <w:shd w:val="clear" w:color="auto" w:fill="FFFFFF"/>
        </w:rPr>
        <w:t>Can I use a Mac?</w:t>
      </w:r>
    </w:p>
    <w:p w14:paraId="2FA5ED21" w14:textId="1912B3D2" w:rsidR="00F01119" w:rsidRDefault="00F01119" w:rsidP="00AD1CAD">
      <w:pPr>
        <w:pStyle w:val="NoSpacing"/>
        <w:rPr>
          <w:rFonts w:asciiTheme="majorHAnsi" w:hAnsiTheme="majorHAnsi"/>
        </w:rPr>
      </w:pPr>
      <w:r>
        <w:rPr>
          <w:rFonts w:ascii="Calibri" w:hAnsi="Calibri" w:cs="Calibri"/>
          <w:color w:val="201F1E"/>
          <w:shd w:val="clear" w:color="auto" w:fill="FFFFFF"/>
        </w:rPr>
        <w:t>We do not recommend students use MacOS, no, although many do still try. The issue is that our faculty cannot provide technical support when incompatibilities arise with the prescribed toolsets. They general provide as much assistance as they can, but they don’t have multiple machines at their disposal. This is a particular problem given the changes in chipsets in Macs – from Intel-based chips, to the M1, and now M2 chip machines.  </w:t>
      </w:r>
    </w:p>
    <w:p w14:paraId="4EA1263C" w14:textId="77777777" w:rsidR="00F01119" w:rsidRDefault="00F01119" w:rsidP="00AD1CAD">
      <w:pPr>
        <w:pStyle w:val="NoSpacing"/>
        <w:rPr>
          <w:rFonts w:asciiTheme="majorHAnsi" w:hAnsiTheme="majorHAnsi"/>
        </w:rPr>
      </w:pPr>
    </w:p>
    <w:p w14:paraId="61EEDDEA" w14:textId="77777777" w:rsidR="006355C2" w:rsidRPr="006355C2" w:rsidRDefault="006355C2" w:rsidP="00AD1CAD">
      <w:pPr>
        <w:pStyle w:val="NoSpacing"/>
        <w:rPr>
          <w:rFonts w:asciiTheme="majorHAnsi" w:hAnsiTheme="majorHAnsi"/>
          <w:u w:val="single"/>
        </w:rPr>
      </w:pPr>
      <w:r w:rsidRPr="006355C2">
        <w:rPr>
          <w:rFonts w:asciiTheme="majorHAnsi" w:hAnsiTheme="majorHAnsi"/>
          <w:u w:val="single"/>
        </w:rPr>
        <w:t>What is the a</w:t>
      </w:r>
      <w:r w:rsidR="008E5D8B" w:rsidRPr="006355C2">
        <w:rPr>
          <w:rFonts w:asciiTheme="majorHAnsi" w:hAnsiTheme="majorHAnsi"/>
          <w:u w:val="single"/>
        </w:rPr>
        <w:t>verage class size</w:t>
      </w:r>
      <w:r w:rsidRPr="006355C2">
        <w:rPr>
          <w:rFonts w:asciiTheme="majorHAnsi" w:hAnsiTheme="majorHAnsi"/>
          <w:u w:val="single"/>
        </w:rPr>
        <w:t>?</w:t>
      </w:r>
    </w:p>
    <w:p w14:paraId="02CBDF88" w14:textId="6CF0872D" w:rsidR="008E5D8B" w:rsidRDefault="006355C2" w:rsidP="00AD1CAD">
      <w:pPr>
        <w:pStyle w:val="NoSpacing"/>
        <w:rPr>
          <w:rFonts w:asciiTheme="majorHAnsi" w:hAnsiTheme="majorHAnsi"/>
        </w:rPr>
      </w:pPr>
      <w:r>
        <w:rPr>
          <w:rFonts w:asciiTheme="majorHAnsi" w:hAnsiTheme="majorHAnsi"/>
        </w:rPr>
        <w:t xml:space="preserve">The average class size is </w:t>
      </w:r>
      <w:r w:rsidR="008E5D8B">
        <w:rPr>
          <w:rFonts w:asciiTheme="majorHAnsi" w:hAnsiTheme="majorHAnsi"/>
        </w:rPr>
        <w:t>24.</w:t>
      </w:r>
    </w:p>
    <w:p w14:paraId="627EC773" w14:textId="34B67B97" w:rsidR="00692994" w:rsidRDefault="00692994" w:rsidP="00AD1CAD">
      <w:pPr>
        <w:pStyle w:val="NoSpacing"/>
        <w:rPr>
          <w:rFonts w:asciiTheme="majorHAnsi" w:hAnsiTheme="majorHAnsi"/>
        </w:rPr>
      </w:pPr>
    </w:p>
    <w:p w14:paraId="57B03083" w14:textId="50495CAA" w:rsidR="00692994" w:rsidRPr="000643EC" w:rsidRDefault="00692994" w:rsidP="00AD1CAD">
      <w:pPr>
        <w:pStyle w:val="NoSpacing"/>
        <w:rPr>
          <w:rFonts w:asciiTheme="majorHAnsi" w:hAnsiTheme="majorHAnsi"/>
          <w:u w:val="single"/>
        </w:rPr>
      </w:pPr>
      <w:r w:rsidRPr="000643EC">
        <w:rPr>
          <w:rFonts w:asciiTheme="majorHAnsi" w:hAnsiTheme="majorHAnsi"/>
          <w:u w:val="single"/>
        </w:rPr>
        <w:t>What statistics software is taught in the MAN option?</w:t>
      </w:r>
    </w:p>
    <w:p w14:paraId="2974BD80" w14:textId="75C9AF17" w:rsidR="00692994" w:rsidRPr="000643EC" w:rsidRDefault="000643EC" w:rsidP="000643EC">
      <w:pPr>
        <w:shd w:val="clear" w:color="auto" w:fill="FFFFFF"/>
        <w:textAlignment w:val="baseline"/>
        <w:rPr>
          <w:rFonts w:ascii="Calibri" w:hAnsi="Calibri" w:cs="Calibri"/>
          <w:color w:val="000000"/>
        </w:rPr>
      </w:pPr>
      <w:r w:rsidRPr="000643EC">
        <w:rPr>
          <w:rFonts w:ascii="Calibri" w:hAnsi="Calibri" w:cs="Calibri"/>
          <w:color w:val="000000"/>
        </w:rPr>
        <w:t>In required courses</w:t>
      </w:r>
      <w:r>
        <w:rPr>
          <w:rFonts w:ascii="Calibri" w:hAnsi="Calibri" w:cs="Calibri"/>
          <w:color w:val="000000"/>
        </w:rPr>
        <w:t>,</w:t>
      </w:r>
      <w:r w:rsidRPr="000643EC">
        <w:rPr>
          <w:rFonts w:ascii="Calibri" w:hAnsi="Calibri" w:cs="Calibri"/>
          <w:color w:val="000000"/>
        </w:rPr>
        <w:t xml:space="preserve"> Minitab and R.</w:t>
      </w:r>
      <w:r>
        <w:rPr>
          <w:rFonts w:ascii="Calibri" w:hAnsi="Calibri" w:cs="Calibri"/>
          <w:color w:val="000000"/>
        </w:rPr>
        <w:t xml:space="preserve"> </w:t>
      </w:r>
      <w:r w:rsidRPr="000643EC">
        <w:rPr>
          <w:rFonts w:ascii="Calibri" w:hAnsi="Calibri" w:cs="Calibri"/>
          <w:color w:val="000000"/>
        </w:rPr>
        <w:t>In electives SPSS and SAS.</w:t>
      </w:r>
    </w:p>
    <w:p w14:paraId="7ADEFD19" w14:textId="7A67C307" w:rsidR="00AF0275" w:rsidRPr="00AD1CAD" w:rsidRDefault="00AF0275" w:rsidP="00AD1CAD">
      <w:pPr>
        <w:pStyle w:val="NoSpacing"/>
        <w:rPr>
          <w:rFonts w:asciiTheme="majorHAnsi" w:hAnsiTheme="majorHAnsi"/>
        </w:rPr>
      </w:pPr>
    </w:p>
    <w:p w14:paraId="79B1E76A" w14:textId="7E854CE1" w:rsidR="00DD7A57" w:rsidRPr="00AD1CAD" w:rsidRDefault="00DD7A57" w:rsidP="00AD1CAD">
      <w:pPr>
        <w:pStyle w:val="NoSpacing"/>
        <w:rPr>
          <w:rFonts w:asciiTheme="majorHAnsi" w:hAnsiTheme="majorHAnsi"/>
          <w:u w:val="single"/>
        </w:rPr>
      </w:pPr>
      <w:r w:rsidRPr="00AD1CAD">
        <w:rPr>
          <w:rFonts w:asciiTheme="majorHAnsi" w:hAnsiTheme="majorHAnsi"/>
          <w:u w:val="single"/>
        </w:rPr>
        <w:t>Can I decide if I want the business analytics classes later?</w:t>
      </w:r>
    </w:p>
    <w:p w14:paraId="799FA58E" w14:textId="5D6437ED" w:rsidR="00DD7A57" w:rsidRPr="00AD1CAD" w:rsidRDefault="00DD7A57" w:rsidP="00AD1CAD">
      <w:pPr>
        <w:pStyle w:val="NoSpacing"/>
        <w:rPr>
          <w:rFonts w:asciiTheme="majorHAnsi" w:hAnsiTheme="majorHAnsi"/>
        </w:rPr>
      </w:pPr>
      <w:r w:rsidRPr="00AD1CAD">
        <w:rPr>
          <w:rFonts w:asciiTheme="majorHAnsi" w:hAnsiTheme="majorHAnsi"/>
        </w:rPr>
        <w:t>The difference is 3 courses and students can apply to change from one to another, but the decisions are made by different admissions committees, so entrance into one does not guarantee entrance into another. Only 3 credits of the nine required for an option can be applied to another option, so while students can move between options, it may mean that some courses don’t apply to the new option.</w:t>
      </w:r>
      <w:r w:rsidR="008F1982" w:rsidRPr="00AD1CAD">
        <w:rPr>
          <w:rFonts w:asciiTheme="majorHAnsi" w:hAnsiTheme="majorHAnsi"/>
        </w:rPr>
        <w:t xml:space="preserve"> The business analytics</w:t>
      </w:r>
      <w:r w:rsidRPr="00AD1CAD">
        <w:rPr>
          <w:rFonts w:asciiTheme="majorHAnsi" w:hAnsiTheme="majorHAnsi"/>
        </w:rPr>
        <w:t xml:space="preserve"> option courses must be taken in order (although not necessarily in consecutive semesters) whereas the base option courses are all scheduled every semester.</w:t>
      </w:r>
    </w:p>
    <w:p w14:paraId="0070852E" w14:textId="77777777" w:rsidR="00381432" w:rsidRPr="00AD1CAD" w:rsidRDefault="00381432" w:rsidP="00AD1CAD">
      <w:pPr>
        <w:pStyle w:val="NoSpacing"/>
        <w:rPr>
          <w:rFonts w:asciiTheme="majorHAnsi" w:hAnsiTheme="majorHAnsi"/>
        </w:rPr>
      </w:pPr>
    </w:p>
    <w:p w14:paraId="2125EECA" w14:textId="4746748E" w:rsidR="00FF4383" w:rsidRPr="00AD1CAD" w:rsidRDefault="000A3E5F" w:rsidP="00AD1CAD">
      <w:pPr>
        <w:pStyle w:val="NoSpacing"/>
        <w:rPr>
          <w:rFonts w:asciiTheme="majorHAnsi" w:hAnsiTheme="majorHAnsi"/>
          <w:u w:val="single"/>
        </w:rPr>
      </w:pPr>
      <w:r w:rsidRPr="00AD1CAD">
        <w:rPr>
          <w:rFonts w:asciiTheme="majorHAnsi" w:hAnsiTheme="majorHAnsi"/>
          <w:u w:val="single"/>
        </w:rPr>
        <w:t xml:space="preserve">How many </w:t>
      </w:r>
      <w:proofErr w:type="gramStart"/>
      <w:r w:rsidRPr="00AD1CAD">
        <w:rPr>
          <w:rFonts w:asciiTheme="majorHAnsi" w:hAnsiTheme="majorHAnsi"/>
          <w:u w:val="single"/>
        </w:rPr>
        <w:t>start</w:t>
      </w:r>
      <w:proofErr w:type="gramEnd"/>
      <w:r w:rsidRPr="00AD1CAD">
        <w:rPr>
          <w:rFonts w:asciiTheme="majorHAnsi" w:hAnsiTheme="majorHAnsi"/>
          <w:u w:val="single"/>
        </w:rPr>
        <w:t xml:space="preserve"> dates per year?</w:t>
      </w:r>
    </w:p>
    <w:p w14:paraId="25D7EA1E" w14:textId="14422EA4" w:rsidR="000A3E5F" w:rsidRPr="00AD1CAD" w:rsidRDefault="00C30292" w:rsidP="00AD1CAD">
      <w:pPr>
        <w:pStyle w:val="NoSpacing"/>
        <w:rPr>
          <w:rFonts w:asciiTheme="majorHAnsi" w:hAnsiTheme="majorHAnsi"/>
        </w:rPr>
      </w:pPr>
      <w:r w:rsidRPr="00AD1CAD">
        <w:rPr>
          <w:rFonts w:asciiTheme="majorHAnsi" w:hAnsiTheme="majorHAnsi"/>
        </w:rPr>
        <w:t>We offer three: fall, spring, and summer.</w:t>
      </w:r>
    </w:p>
    <w:p w14:paraId="265D6A21" w14:textId="77777777" w:rsidR="00381432" w:rsidRPr="00AD1CAD" w:rsidRDefault="00381432" w:rsidP="00AD1CAD">
      <w:pPr>
        <w:pStyle w:val="NoSpacing"/>
        <w:rPr>
          <w:rFonts w:asciiTheme="majorHAnsi" w:hAnsiTheme="majorHAnsi"/>
          <w:u w:val="single"/>
        </w:rPr>
      </w:pPr>
    </w:p>
    <w:p w14:paraId="2B90214C" w14:textId="77777777" w:rsidR="00C30292" w:rsidRPr="00AD1CAD" w:rsidRDefault="00FF4383" w:rsidP="00AD1CAD">
      <w:pPr>
        <w:pStyle w:val="NoSpacing"/>
        <w:rPr>
          <w:rFonts w:asciiTheme="majorHAnsi" w:hAnsiTheme="majorHAnsi"/>
          <w:u w:val="single"/>
        </w:rPr>
      </w:pPr>
      <w:r w:rsidRPr="00AD1CAD">
        <w:rPr>
          <w:rFonts w:asciiTheme="majorHAnsi" w:hAnsiTheme="majorHAnsi"/>
          <w:u w:val="single"/>
        </w:rPr>
        <w:t>Who are the faculty?</w:t>
      </w:r>
      <w:r w:rsidR="00C30292" w:rsidRPr="00AD1CAD">
        <w:rPr>
          <w:rFonts w:asciiTheme="majorHAnsi" w:hAnsiTheme="majorHAnsi"/>
          <w:u w:val="single"/>
        </w:rPr>
        <w:t xml:space="preserve"> </w:t>
      </w:r>
    </w:p>
    <w:p w14:paraId="2C4BC26B" w14:textId="535A3B7F" w:rsidR="00FF4383" w:rsidRPr="00AD1CAD" w:rsidRDefault="00FF4383" w:rsidP="00AD1CAD">
      <w:pPr>
        <w:pStyle w:val="NoSpacing"/>
        <w:rPr>
          <w:rFonts w:asciiTheme="majorHAnsi" w:hAnsiTheme="majorHAnsi"/>
          <w:u w:val="single"/>
        </w:rPr>
      </w:pPr>
      <w:r w:rsidRPr="00AD1CAD">
        <w:rPr>
          <w:rFonts w:asciiTheme="majorHAnsi" w:hAnsiTheme="majorHAnsi"/>
        </w:rPr>
        <w:t xml:space="preserve">Here are links to some of the faculty involved in the development and delivery of the Data Analytics program. They include authors of the INFORMS CAP certification exam, nationally and internationally renowned experts in analytics, data mining, and information retrieval and storage. There are </w:t>
      </w:r>
      <w:proofErr w:type="gramStart"/>
      <w:r w:rsidRPr="00AD1CAD">
        <w:rPr>
          <w:rFonts w:asciiTheme="majorHAnsi" w:hAnsiTheme="majorHAnsi"/>
        </w:rPr>
        <w:t>a number of</w:t>
      </w:r>
      <w:proofErr w:type="gramEnd"/>
      <w:r w:rsidRPr="00AD1CAD">
        <w:rPr>
          <w:rFonts w:asciiTheme="majorHAnsi" w:hAnsiTheme="majorHAnsi"/>
        </w:rPr>
        <w:t xml:space="preserve"> “Big Data” initiatives and labs at Penn State and many of our faculty are deeply involved in one or more of them. One example is the Big Data Lab at Penn State Great Valley which is, among other things, mining social media posts regarding institutions of higher learning and performing linguistic and sentiment analysis to determine student perceptions </w:t>
      </w:r>
      <w:proofErr w:type="gramStart"/>
      <w:r w:rsidRPr="00AD1CAD">
        <w:rPr>
          <w:rFonts w:asciiTheme="majorHAnsi" w:hAnsiTheme="majorHAnsi"/>
        </w:rPr>
        <w:t>in order to</w:t>
      </w:r>
      <w:proofErr w:type="gramEnd"/>
      <w:r w:rsidRPr="00AD1CAD">
        <w:rPr>
          <w:rFonts w:asciiTheme="majorHAnsi" w:hAnsiTheme="majorHAnsi"/>
        </w:rPr>
        <w:t xml:space="preserve"> generate and rank those institutions based upon satisfaction and perception.</w:t>
      </w:r>
    </w:p>
    <w:p w14:paraId="56B7CD14" w14:textId="1ABA77C6" w:rsidR="00FF4383" w:rsidRPr="00AD1CAD" w:rsidRDefault="00167C25" w:rsidP="00AD1CAD">
      <w:pPr>
        <w:pStyle w:val="NoSpacing"/>
        <w:rPr>
          <w:rFonts w:asciiTheme="majorHAnsi" w:hAnsiTheme="majorHAnsi"/>
        </w:rPr>
      </w:pPr>
      <w:r>
        <w:t>Link to faculty here</w:t>
      </w:r>
    </w:p>
    <w:p w14:paraId="55DBEEC8" w14:textId="71645634" w:rsidR="005108AA" w:rsidRPr="00AD1CAD" w:rsidRDefault="005108AA" w:rsidP="00AD1CAD">
      <w:pPr>
        <w:pStyle w:val="NoSpacing"/>
        <w:rPr>
          <w:rFonts w:asciiTheme="majorHAnsi" w:hAnsiTheme="majorHAnsi"/>
        </w:rPr>
      </w:pPr>
    </w:p>
    <w:p w14:paraId="0C820986" w14:textId="497143F3" w:rsidR="005108AA" w:rsidRPr="00AD1CAD" w:rsidRDefault="005108AA" w:rsidP="00AD1CAD">
      <w:pPr>
        <w:pStyle w:val="NoSpacing"/>
        <w:rPr>
          <w:rFonts w:asciiTheme="majorHAnsi" w:hAnsiTheme="majorHAnsi" w:cs="Calibri"/>
          <w:u w:val="single"/>
          <w:shd w:val="clear" w:color="auto" w:fill="FFFFFF"/>
        </w:rPr>
      </w:pPr>
      <w:r w:rsidRPr="00AD1CAD">
        <w:rPr>
          <w:rFonts w:asciiTheme="majorHAnsi" w:hAnsiTheme="majorHAnsi" w:cs="Calibri"/>
          <w:u w:val="single"/>
          <w:shd w:val="clear" w:color="auto" w:fill="FFFFFF"/>
        </w:rPr>
        <w:t>From what perspective this the program taught?</w:t>
      </w:r>
    </w:p>
    <w:p w14:paraId="314C0A25" w14:textId="194893ED" w:rsidR="005108AA" w:rsidRDefault="005108AA" w:rsidP="00AD1CAD">
      <w:pPr>
        <w:pStyle w:val="NoSpacing"/>
        <w:rPr>
          <w:rFonts w:asciiTheme="majorHAnsi" w:hAnsiTheme="majorHAnsi" w:cs="Calibri"/>
          <w:shd w:val="clear" w:color="auto" w:fill="FFFFFF"/>
        </w:rPr>
      </w:pPr>
      <w:r w:rsidRPr="00AD1CAD">
        <w:rPr>
          <w:rFonts w:asciiTheme="majorHAnsi" w:hAnsiTheme="majorHAnsi" w:cs="Calibri"/>
          <w:shd w:val="clear" w:color="auto" w:fill="FFFFFF"/>
        </w:rPr>
        <w:t>It is from a data analytical perspective, which is computational in nature and cannot be undertaken purely from a GUI-toolset perspective, so it requires students have some comfort with programming. It is statistical, but also includes machine learning, data storage and retrieval, data veracity, etc.</w:t>
      </w:r>
    </w:p>
    <w:p w14:paraId="238AAB58" w14:textId="77777777" w:rsidR="001F7D7F" w:rsidRPr="00AD1CAD" w:rsidRDefault="001F7D7F" w:rsidP="00AD1CAD">
      <w:pPr>
        <w:pStyle w:val="NoSpacing"/>
        <w:rPr>
          <w:rFonts w:asciiTheme="majorHAnsi" w:hAnsiTheme="majorHAnsi" w:cs="Calibri"/>
          <w:shd w:val="clear" w:color="auto" w:fill="FFFFFF"/>
        </w:rPr>
      </w:pPr>
    </w:p>
    <w:p w14:paraId="10BC53DC" w14:textId="63AFB1FF" w:rsidR="00AD1CAD" w:rsidRPr="00AD1CAD" w:rsidRDefault="00AD1CAD" w:rsidP="00AD1CAD">
      <w:pPr>
        <w:pStyle w:val="NoSpacing"/>
        <w:rPr>
          <w:rFonts w:asciiTheme="majorHAnsi" w:hAnsiTheme="majorHAnsi" w:cs="Calibri"/>
          <w:u w:val="single"/>
          <w:shd w:val="clear" w:color="auto" w:fill="FFFFFF"/>
        </w:rPr>
      </w:pPr>
      <w:r w:rsidRPr="00AD1CAD">
        <w:rPr>
          <w:rFonts w:asciiTheme="majorHAnsi" w:hAnsiTheme="majorHAnsi" w:cs="Calibri"/>
          <w:u w:val="single"/>
          <w:shd w:val="clear" w:color="auto" w:fill="FFFFFF"/>
        </w:rPr>
        <w:t>Does the program emphasize using data to make projections and draw conclusions or is the focus on the database design and creation?</w:t>
      </w:r>
    </w:p>
    <w:p w14:paraId="673D3F63" w14:textId="1BDDDF47" w:rsidR="000A3E5F" w:rsidRPr="00AD1CAD" w:rsidRDefault="00AD1CAD" w:rsidP="00AD1CAD">
      <w:pPr>
        <w:pStyle w:val="NoSpacing"/>
        <w:rPr>
          <w:rFonts w:asciiTheme="majorHAnsi" w:hAnsiTheme="majorHAnsi"/>
        </w:rPr>
      </w:pPr>
      <w:r w:rsidRPr="00AD1CAD">
        <w:rPr>
          <w:rFonts w:asciiTheme="majorHAnsi" w:hAnsiTheme="majorHAnsi" w:cs="Calibri"/>
          <w:shd w:val="clear" w:color="auto" w:fill="FFFFFF"/>
        </w:rPr>
        <w:t>I</w:t>
      </w:r>
      <w:r w:rsidR="005108AA" w:rsidRPr="00AD1CAD">
        <w:rPr>
          <w:rFonts w:asciiTheme="majorHAnsi" w:hAnsiTheme="majorHAnsi" w:cs="Calibri"/>
          <w:shd w:val="clear" w:color="auto" w:fill="FFFFFF"/>
        </w:rPr>
        <w:t xml:space="preserve">t includes building models from data that allow us to make predictions. The base option also focuses on how to design and build data analytics systems and that includes database design and implementation. The </w:t>
      </w:r>
      <w:r w:rsidR="002F788D">
        <w:rPr>
          <w:rFonts w:asciiTheme="majorHAnsi" w:hAnsiTheme="majorHAnsi" w:cs="Calibri"/>
          <w:shd w:val="clear" w:color="auto" w:fill="FFFFFF"/>
        </w:rPr>
        <w:t>business analytics</w:t>
      </w:r>
      <w:r w:rsidR="005108AA" w:rsidRPr="00AD1CAD">
        <w:rPr>
          <w:rFonts w:asciiTheme="majorHAnsi" w:hAnsiTheme="majorHAnsi" w:cs="Calibri"/>
          <w:shd w:val="clear" w:color="auto" w:fill="FFFFFF"/>
        </w:rPr>
        <w:t xml:space="preserve"> option does not include those aspects and instead focuses on predictive and prescriptive analytics in business contexts.</w:t>
      </w:r>
    </w:p>
    <w:p w14:paraId="6D70516F" w14:textId="77777777" w:rsidR="000A3E5F" w:rsidRPr="00AD1CAD" w:rsidRDefault="000A3E5F" w:rsidP="00AD1CAD">
      <w:pPr>
        <w:pStyle w:val="NoSpacing"/>
        <w:rPr>
          <w:rFonts w:asciiTheme="majorHAnsi" w:hAnsiTheme="majorHAnsi"/>
          <w:shd w:val="clear" w:color="auto" w:fill="FFFFFF"/>
        </w:rPr>
      </w:pPr>
    </w:p>
    <w:p w14:paraId="08F1021E" w14:textId="77777777" w:rsidR="000A3E5F" w:rsidRPr="00AD1CAD" w:rsidRDefault="000A3E5F" w:rsidP="00AD1CAD">
      <w:pPr>
        <w:pStyle w:val="NoSpacing"/>
        <w:rPr>
          <w:rFonts w:asciiTheme="majorHAnsi" w:hAnsiTheme="majorHAnsi"/>
          <w:u w:val="single"/>
          <w:shd w:val="clear" w:color="auto" w:fill="FFFFFF"/>
        </w:rPr>
      </w:pPr>
      <w:r w:rsidRPr="00AD1CAD">
        <w:rPr>
          <w:rFonts w:asciiTheme="majorHAnsi" w:hAnsiTheme="majorHAnsi"/>
          <w:u w:val="single"/>
          <w:shd w:val="clear" w:color="auto" w:fill="FFFFFF"/>
        </w:rPr>
        <w:t>Are exams proctored?</w:t>
      </w:r>
    </w:p>
    <w:p w14:paraId="710D5E70" w14:textId="350A0823" w:rsidR="000A3E5F" w:rsidRPr="00AD1CAD" w:rsidRDefault="000A3E5F" w:rsidP="00AD1CAD">
      <w:pPr>
        <w:pStyle w:val="NoSpacing"/>
        <w:rPr>
          <w:rFonts w:asciiTheme="majorHAnsi" w:hAnsiTheme="majorHAnsi"/>
          <w:shd w:val="clear" w:color="auto" w:fill="FFFFFF"/>
        </w:rPr>
      </w:pPr>
      <w:r w:rsidRPr="00AD1CAD">
        <w:rPr>
          <w:rFonts w:asciiTheme="majorHAnsi" w:hAnsiTheme="majorHAnsi"/>
          <w:shd w:val="clear" w:color="auto" w:fill="FFFFFF"/>
        </w:rPr>
        <w:t>No. We will not ask you to take a proctored exam. You will mostly be doing projects, answering problems, posting to discussion boards, doing group work, etc. There are few timed exams, none of which ask you to go take them anyw</w:t>
      </w:r>
      <w:r w:rsidR="00381432" w:rsidRPr="00AD1CAD">
        <w:rPr>
          <w:rFonts w:asciiTheme="majorHAnsi" w:hAnsiTheme="majorHAnsi"/>
          <w:shd w:val="clear" w:color="auto" w:fill="FFFFFF"/>
        </w:rPr>
        <w:t>here special or with a proctor.</w:t>
      </w:r>
    </w:p>
    <w:p w14:paraId="6BE24AAB" w14:textId="77777777" w:rsidR="000A3E5F" w:rsidRPr="00AD1CAD" w:rsidRDefault="000A3E5F" w:rsidP="00AD1CAD">
      <w:pPr>
        <w:pStyle w:val="NoSpacing"/>
        <w:rPr>
          <w:rFonts w:asciiTheme="majorHAnsi" w:hAnsiTheme="majorHAnsi"/>
          <w:i/>
        </w:rPr>
      </w:pPr>
    </w:p>
    <w:p w14:paraId="383B25E2" w14:textId="5D34D0EC" w:rsidR="004E7E90" w:rsidRPr="00AD1CAD" w:rsidRDefault="004E7E90" w:rsidP="00AD1CAD">
      <w:pPr>
        <w:pStyle w:val="NoSpacing"/>
        <w:rPr>
          <w:rFonts w:asciiTheme="majorHAnsi" w:eastAsia="Times New Roman" w:hAnsiTheme="majorHAnsi"/>
          <w:u w:val="single"/>
        </w:rPr>
      </w:pPr>
      <w:r w:rsidRPr="00AD1CAD">
        <w:rPr>
          <w:rFonts w:asciiTheme="majorHAnsi" w:eastAsia="Times New Roman" w:hAnsiTheme="majorHAnsi"/>
          <w:u w:val="single"/>
          <w:shd w:val="clear" w:color="auto" w:fill="FFFFFF"/>
        </w:rPr>
        <w:t>Can you explain the difference between th</w:t>
      </w:r>
      <w:r w:rsidR="00536580" w:rsidRPr="00AD1CAD">
        <w:rPr>
          <w:rFonts w:asciiTheme="majorHAnsi" w:eastAsia="Times New Roman" w:hAnsiTheme="majorHAnsi"/>
          <w:u w:val="single"/>
          <w:shd w:val="clear" w:color="auto" w:fill="FFFFFF"/>
        </w:rPr>
        <w:t>e base program and the option?</w:t>
      </w:r>
    </w:p>
    <w:p w14:paraId="5FB20316" w14:textId="28165BE3" w:rsidR="00C5261B" w:rsidRPr="00C5261B" w:rsidRDefault="004E7E90" w:rsidP="00AD1CAD">
      <w:pPr>
        <w:pStyle w:val="NoSpacing"/>
        <w:rPr>
          <w:rFonts w:asciiTheme="majorHAnsi" w:hAnsiTheme="majorHAnsi"/>
        </w:rPr>
      </w:pPr>
      <w:r w:rsidRPr="00AD1CAD">
        <w:rPr>
          <w:rFonts w:asciiTheme="majorHAnsi" w:eastAsia="Times New Roman" w:hAnsiTheme="majorHAnsi"/>
        </w:rPr>
        <w:t>The base program concerns the building/design of analytic systems for any domain, focusing on the technologies whereas the business analytics option is focused on applications of data analytics to business.</w:t>
      </w:r>
      <w:r w:rsidR="00C205A8" w:rsidRPr="00AD1CAD">
        <w:rPr>
          <w:rFonts w:asciiTheme="majorHAnsi" w:eastAsia="Times New Roman" w:hAnsiTheme="majorHAnsi"/>
        </w:rPr>
        <w:t xml:space="preserve"> </w:t>
      </w:r>
      <w:r w:rsidR="00C30292" w:rsidRPr="00AD1CAD">
        <w:rPr>
          <w:rFonts w:asciiTheme="majorHAnsi" w:eastAsia="Times New Roman" w:hAnsiTheme="majorHAnsi"/>
        </w:rPr>
        <w:t xml:space="preserve">You’ll learn about </w:t>
      </w:r>
      <w:r w:rsidR="00C30292" w:rsidRPr="00AD1CAD">
        <w:rPr>
          <w:rFonts w:asciiTheme="majorHAnsi" w:hAnsiTheme="majorHAnsi"/>
          <w:shd w:val="clear" w:color="auto" w:fill="FFFFFF"/>
        </w:rPr>
        <w:t>data processing, data storage at large and ultra-large scales, etc. so use lots of different platforms such as MongoDB, Cassandra, Hadoop, Pig).</w:t>
      </w:r>
      <w:r w:rsidR="00C30292" w:rsidRPr="00AD1CAD">
        <w:rPr>
          <w:rFonts w:asciiTheme="majorHAnsi" w:eastAsia="Times New Roman" w:hAnsiTheme="majorHAnsi"/>
        </w:rPr>
        <w:t xml:space="preserve"> </w:t>
      </w:r>
      <w:r w:rsidR="00C205A8" w:rsidRPr="00AD1CAD">
        <w:rPr>
          <w:rFonts w:asciiTheme="majorHAnsi" w:hAnsiTheme="majorHAnsi"/>
        </w:rPr>
        <w:t>In the business analytics option, students will learn to analyze large data sets for market need and to make data-driven business decisions. This track is aimed at business analysts, data scientists and analytic system designers.</w:t>
      </w:r>
      <w:r w:rsidR="002F6B2B" w:rsidRPr="00AD1CAD">
        <w:rPr>
          <w:rFonts w:asciiTheme="majorHAnsi" w:hAnsiTheme="majorHAnsi"/>
        </w:rPr>
        <w:t xml:space="preserve"> </w:t>
      </w:r>
    </w:p>
    <w:p w14:paraId="7ECF8A43" w14:textId="19474E2C" w:rsidR="004E7E90" w:rsidRPr="00AD1CAD" w:rsidRDefault="002F6B2B" w:rsidP="00AD1CAD">
      <w:pPr>
        <w:pStyle w:val="NoSpacing"/>
        <w:rPr>
          <w:rFonts w:asciiTheme="majorHAnsi" w:hAnsiTheme="majorHAnsi"/>
          <w:shd w:val="clear" w:color="auto" w:fill="FFFFFF"/>
        </w:rPr>
      </w:pPr>
      <w:r w:rsidRPr="00AD1CAD">
        <w:rPr>
          <w:rFonts w:asciiTheme="majorHAnsi" w:hAnsiTheme="majorHAnsi"/>
          <w:shd w:val="clear" w:color="auto" w:fill="FFFFFF"/>
        </w:rPr>
        <w:t>If you want to learn how to build analytics syste</w:t>
      </w:r>
      <w:r w:rsidR="00C30292" w:rsidRPr="00AD1CAD">
        <w:rPr>
          <w:rFonts w:asciiTheme="majorHAnsi" w:hAnsiTheme="majorHAnsi"/>
          <w:shd w:val="clear" w:color="auto" w:fill="FFFFFF"/>
        </w:rPr>
        <w:t xml:space="preserve">ms (infrastructure/technology) and understand the technologies and platforms used in big data systems, </w:t>
      </w:r>
      <w:r w:rsidRPr="00AD1CAD">
        <w:rPr>
          <w:rFonts w:asciiTheme="majorHAnsi" w:hAnsiTheme="majorHAnsi"/>
          <w:shd w:val="clear" w:color="auto" w:fill="FFFFFF"/>
        </w:rPr>
        <w:t>go with the core program. Do the option if you want to know how to apply analytics in business contexts</w:t>
      </w:r>
      <w:r w:rsidR="00C30292" w:rsidRPr="00AD1CAD">
        <w:rPr>
          <w:rFonts w:asciiTheme="majorHAnsi" w:hAnsiTheme="majorHAnsi"/>
          <w:shd w:val="clear" w:color="auto" w:fill="FFFFFF"/>
        </w:rPr>
        <w:t>—such as buy side, supply side, and business strategy.</w:t>
      </w:r>
      <w:r w:rsidRPr="00AD1CAD">
        <w:rPr>
          <w:rFonts w:asciiTheme="majorHAnsi" w:hAnsiTheme="majorHAnsi"/>
          <w:shd w:val="clear" w:color="auto" w:fill="FFFFFF"/>
        </w:rPr>
        <w:t xml:space="preserve"> </w:t>
      </w:r>
      <w:r w:rsidR="00C30292" w:rsidRPr="00AD1CAD">
        <w:rPr>
          <w:rFonts w:asciiTheme="majorHAnsi" w:hAnsiTheme="majorHAnsi"/>
          <w:shd w:val="clear" w:color="auto" w:fill="FFFFFF"/>
        </w:rPr>
        <w:t>The level of statistics is the same in each (since that is really covered in the core courses), but there is a lot more technology covered in the base program.</w:t>
      </w:r>
      <w:r w:rsidR="00C30292" w:rsidRPr="00AD1CAD">
        <w:rPr>
          <w:rFonts w:asciiTheme="majorHAnsi" w:hAnsiTheme="majorHAnsi"/>
        </w:rPr>
        <w:t xml:space="preserve"> </w:t>
      </w:r>
      <w:r w:rsidRPr="00AD1CAD">
        <w:rPr>
          <w:rFonts w:asciiTheme="majorHAnsi" w:hAnsiTheme="majorHAnsi"/>
          <w:shd w:val="clear" w:color="auto" w:fill="FFFFFF"/>
        </w:rPr>
        <w:t>Please let me know if you have any other questions. </w:t>
      </w:r>
      <w:r w:rsidR="000C2532" w:rsidRPr="00AD1CAD">
        <w:rPr>
          <w:rFonts w:asciiTheme="majorHAnsi" w:hAnsiTheme="majorHAnsi"/>
          <w:shd w:val="clear" w:color="auto" w:fill="FFFFFF"/>
        </w:rPr>
        <w:t xml:space="preserve"> </w:t>
      </w:r>
    </w:p>
    <w:p w14:paraId="79901B3D" w14:textId="77777777" w:rsidR="00C30292" w:rsidRPr="00AD1CAD" w:rsidRDefault="00C30292" w:rsidP="00AD1CAD">
      <w:pPr>
        <w:pStyle w:val="NoSpacing"/>
        <w:rPr>
          <w:rFonts w:asciiTheme="majorHAnsi" w:hAnsiTheme="majorHAnsi"/>
        </w:rPr>
      </w:pPr>
    </w:p>
    <w:p w14:paraId="245977BF" w14:textId="09FAFC5A" w:rsidR="004E7E90" w:rsidRPr="00AD1CAD" w:rsidRDefault="004E7E90" w:rsidP="00AD1CAD">
      <w:pPr>
        <w:pStyle w:val="NoSpacing"/>
        <w:rPr>
          <w:rFonts w:asciiTheme="majorHAnsi" w:hAnsiTheme="majorHAnsi"/>
          <w:u w:val="single"/>
        </w:rPr>
      </w:pPr>
      <w:r w:rsidRPr="00AD1CAD">
        <w:rPr>
          <w:rFonts w:asciiTheme="majorHAnsi" w:hAnsiTheme="majorHAnsi"/>
          <w:u w:val="single"/>
        </w:rPr>
        <w:t>I am finishing the Applied Statistics certificate. How do these programs relate?</w:t>
      </w:r>
    </w:p>
    <w:p w14:paraId="4A5E8B9F" w14:textId="57438D81" w:rsidR="004E7E90" w:rsidRPr="00AD1CAD" w:rsidRDefault="004E7E90" w:rsidP="00AD1CAD">
      <w:pPr>
        <w:pStyle w:val="NoSpacing"/>
        <w:rPr>
          <w:rStyle w:val="apple-converted-space"/>
          <w:rFonts w:asciiTheme="majorHAnsi" w:hAnsiTheme="majorHAnsi" w:cs="Times New Roman"/>
          <w:sz w:val="24"/>
          <w:szCs w:val="24"/>
          <w:shd w:val="clear" w:color="auto" w:fill="FFFFFF"/>
        </w:rPr>
      </w:pPr>
      <w:r w:rsidRPr="00AD1CAD">
        <w:rPr>
          <w:rFonts w:asciiTheme="majorHAnsi" w:hAnsiTheme="majorHAnsi"/>
          <w:shd w:val="clear" w:color="auto" w:fill="FFFFFF"/>
        </w:rPr>
        <w:t xml:space="preserve">While there is clearly overlap between the applied stat and data analytics, the primary difference between the Applied Stat masters and the option in business analytics is context. Applied Stat is focused on statistical techniques that can be applied generally to analytical problems, whereas the BA option is focused on business issues, revealing how, why and when data analytics can be used to improve decision making, forecasting, etc. Furthermore, the applied stat program is focused on statistics, whereas the </w:t>
      </w:r>
      <w:r w:rsidR="002F788D">
        <w:rPr>
          <w:rFonts w:asciiTheme="majorHAnsi" w:hAnsiTheme="majorHAnsi"/>
          <w:shd w:val="clear" w:color="auto" w:fill="FFFFFF"/>
        </w:rPr>
        <w:t>data analytics</w:t>
      </w:r>
      <w:r w:rsidRPr="00AD1CAD">
        <w:rPr>
          <w:rFonts w:asciiTheme="majorHAnsi" w:hAnsiTheme="majorHAnsi"/>
          <w:shd w:val="clear" w:color="auto" w:fill="FFFFFF"/>
        </w:rPr>
        <w:t xml:space="preserve"> program is focused on leveraging big data, and statistical approaches are just one aspect of that. The maximum number of credits you may transfer over is 12: STAT 500 and 9 credits of electives.</w:t>
      </w:r>
      <w:r w:rsidRPr="00AD1CAD">
        <w:rPr>
          <w:rStyle w:val="apple-converted-space"/>
          <w:rFonts w:asciiTheme="majorHAnsi" w:hAnsiTheme="majorHAnsi" w:cs="Times New Roman"/>
          <w:sz w:val="24"/>
          <w:szCs w:val="24"/>
          <w:shd w:val="clear" w:color="auto" w:fill="FFFFFF"/>
        </w:rPr>
        <w:t> </w:t>
      </w:r>
    </w:p>
    <w:p w14:paraId="14E8933A" w14:textId="77777777" w:rsidR="009C05A3" w:rsidRPr="00AD1CAD" w:rsidRDefault="009C05A3" w:rsidP="00AD1CAD">
      <w:pPr>
        <w:pStyle w:val="NoSpacing"/>
        <w:rPr>
          <w:rStyle w:val="apple-converted-space"/>
          <w:rFonts w:asciiTheme="majorHAnsi" w:hAnsiTheme="majorHAnsi" w:cs="Times New Roman"/>
          <w:sz w:val="24"/>
          <w:szCs w:val="24"/>
          <w:shd w:val="clear" w:color="auto" w:fill="FFFFFF"/>
        </w:rPr>
      </w:pPr>
    </w:p>
    <w:p w14:paraId="7B8B13A8" w14:textId="77777777" w:rsidR="009C05A3" w:rsidRPr="00AD1CAD" w:rsidRDefault="009C05A3" w:rsidP="00AD1CAD">
      <w:pPr>
        <w:pStyle w:val="NoSpacing"/>
        <w:rPr>
          <w:rFonts w:asciiTheme="majorHAnsi" w:hAnsiTheme="majorHAnsi"/>
          <w:u w:val="single"/>
          <w:shd w:val="clear" w:color="auto" w:fill="FFFFFF"/>
        </w:rPr>
      </w:pPr>
      <w:r w:rsidRPr="00AD1CAD">
        <w:rPr>
          <w:rFonts w:asciiTheme="majorHAnsi" w:hAnsiTheme="majorHAnsi"/>
          <w:u w:val="single"/>
          <w:shd w:val="clear" w:color="auto" w:fill="FFFFFF"/>
        </w:rPr>
        <w:t>What tools are used?</w:t>
      </w:r>
    </w:p>
    <w:p w14:paraId="7E75E0BD" w14:textId="2E08EC1C" w:rsidR="009C05A3" w:rsidRPr="00AD1CAD" w:rsidRDefault="009C05A3" w:rsidP="00AD1CAD">
      <w:pPr>
        <w:pStyle w:val="NoSpacing"/>
        <w:rPr>
          <w:rStyle w:val="apple-converted-space"/>
          <w:rFonts w:asciiTheme="majorHAnsi" w:hAnsiTheme="majorHAnsi" w:cs="Times New Roman"/>
          <w:sz w:val="24"/>
          <w:szCs w:val="24"/>
          <w:shd w:val="clear" w:color="auto" w:fill="FFFFFF"/>
        </w:rPr>
      </w:pPr>
      <w:r w:rsidRPr="00AD1CAD">
        <w:rPr>
          <w:rFonts w:asciiTheme="majorHAnsi" w:hAnsiTheme="majorHAnsi"/>
          <w:shd w:val="clear" w:color="auto" w:fill="FFFFFF"/>
        </w:rPr>
        <w:t xml:space="preserve">In the program, students are exposed to: R, Python, </w:t>
      </w:r>
      <w:r w:rsidR="00BD272E">
        <w:rPr>
          <w:rFonts w:asciiTheme="majorHAnsi" w:hAnsiTheme="majorHAnsi"/>
          <w:shd w:val="clear" w:color="auto" w:fill="FFFFFF"/>
        </w:rPr>
        <w:t xml:space="preserve">SQL, </w:t>
      </w:r>
      <w:r w:rsidRPr="00AD1CAD">
        <w:rPr>
          <w:rFonts w:asciiTheme="majorHAnsi" w:hAnsiTheme="majorHAnsi"/>
          <w:shd w:val="clear" w:color="auto" w:fill="FFFFFF"/>
        </w:rPr>
        <w:t xml:space="preserve">MapReduce, Hadoop, Pig, Hive, Spark, Kafka, </w:t>
      </w:r>
      <w:r w:rsidR="007A20B6" w:rsidRPr="00AD1CAD">
        <w:rPr>
          <w:rFonts w:asciiTheme="majorHAnsi" w:hAnsiTheme="majorHAnsi"/>
          <w:shd w:val="clear" w:color="auto" w:fill="FFFFFF"/>
        </w:rPr>
        <w:t xml:space="preserve">Weka, </w:t>
      </w:r>
      <w:r w:rsidRPr="00AD1CAD">
        <w:rPr>
          <w:rFonts w:asciiTheme="majorHAnsi" w:hAnsiTheme="majorHAnsi"/>
          <w:shd w:val="clear" w:color="auto" w:fill="FFFFFF"/>
        </w:rPr>
        <w:t xml:space="preserve">Cassandra-column, and MongoDB-document. </w:t>
      </w:r>
      <w:r w:rsidR="00367008" w:rsidRPr="00AD1CAD">
        <w:rPr>
          <w:rFonts w:asciiTheme="majorHAnsi" w:hAnsiTheme="majorHAnsi"/>
          <w:shd w:val="clear" w:color="auto" w:fill="FFFFFF"/>
        </w:rPr>
        <w:t xml:space="preserve"> Tableau and Gephi are tools used in DAAN 871. </w:t>
      </w:r>
      <w:r w:rsidRPr="00AD1CAD">
        <w:rPr>
          <w:rFonts w:asciiTheme="majorHAnsi" w:hAnsiTheme="majorHAnsi"/>
          <w:shd w:val="clear" w:color="auto" w:fill="FFFFFF"/>
        </w:rPr>
        <w:t>There may be other tools and technologies too. </w:t>
      </w:r>
      <w:r w:rsidRPr="00AD1CAD">
        <w:rPr>
          <w:rStyle w:val="apple-converted-space"/>
          <w:rFonts w:asciiTheme="majorHAnsi" w:hAnsiTheme="majorHAnsi" w:cs="Times New Roman"/>
          <w:sz w:val="24"/>
          <w:szCs w:val="24"/>
          <w:shd w:val="clear" w:color="auto" w:fill="FFFFFF"/>
        </w:rPr>
        <w:t> </w:t>
      </w:r>
    </w:p>
    <w:p w14:paraId="0B3BBC62" w14:textId="28973690" w:rsidR="009C05A3" w:rsidRPr="00AD1CAD" w:rsidRDefault="009C05A3" w:rsidP="00AD1CAD">
      <w:pPr>
        <w:pStyle w:val="NoSpacing"/>
        <w:rPr>
          <w:rStyle w:val="apple-converted-space"/>
          <w:rFonts w:asciiTheme="majorHAnsi" w:hAnsiTheme="majorHAnsi" w:cs="Times New Roman"/>
          <w:sz w:val="24"/>
          <w:szCs w:val="24"/>
          <w:shd w:val="clear" w:color="auto" w:fill="FFFFFF"/>
        </w:rPr>
      </w:pPr>
    </w:p>
    <w:p w14:paraId="47EA5A75" w14:textId="77777777" w:rsidR="00120C3B" w:rsidRPr="00AD1CAD" w:rsidRDefault="00120C3B" w:rsidP="00AD1CAD">
      <w:pPr>
        <w:pStyle w:val="NoSpacing"/>
        <w:rPr>
          <w:rFonts w:asciiTheme="majorHAnsi" w:eastAsia="Times New Roman" w:hAnsiTheme="majorHAnsi" w:cs="Arial"/>
        </w:rPr>
      </w:pPr>
      <w:r w:rsidRPr="00AD1CAD">
        <w:rPr>
          <w:rFonts w:asciiTheme="majorHAnsi" w:eastAsia="Times New Roman" w:hAnsiTheme="majorHAnsi" w:cs="Arial"/>
        </w:rPr>
        <w:t xml:space="preserve">R is used in SWENG 545 and IE 575 along with machine learning packages Weka and </w:t>
      </w:r>
      <w:proofErr w:type="spellStart"/>
      <w:r w:rsidRPr="00AD1CAD">
        <w:rPr>
          <w:rFonts w:asciiTheme="majorHAnsi" w:eastAsia="Times New Roman" w:hAnsiTheme="majorHAnsi" w:cs="Arial"/>
        </w:rPr>
        <w:t>Knime</w:t>
      </w:r>
      <w:proofErr w:type="spellEnd"/>
      <w:r w:rsidRPr="00AD1CAD">
        <w:rPr>
          <w:rFonts w:asciiTheme="majorHAnsi" w:eastAsia="Times New Roman" w:hAnsiTheme="majorHAnsi" w:cs="Arial"/>
        </w:rPr>
        <w:t>.</w:t>
      </w:r>
    </w:p>
    <w:p w14:paraId="5DACB3E6" w14:textId="77777777" w:rsidR="00782D80" w:rsidRPr="00782D80" w:rsidRDefault="00782D80" w:rsidP="00AD1CAD">
      <w:pPr>
        <w:pStyle w:val="NoSpacing"/>
        <w:rPr>
          <w:rStyle w:val="apple-converted-space"/>
          <w:rFonts w:asciiTheme="majorHAnsi" w:eastAsia="Times New Roman" w:hAnsiTheme="majorHAnsi" w:cs="Arial"/>
        </w:rPr>
      </w:pPr>
    </w:p>
    <w:p w14:paraId="08DFF0C0" w14:textId="25D76963" w:rsidR="00120C3B" w:rsidRPr="00AD1CAD" w:rsidRDefault="00120C3B" w:rsidP="00AD1CAD">
      <w:pPr>
        <w:pStyle w:val="NoSpacing"/>
        <w:rPr>
          <w:rStyle w:val="apple-converted-space"/>
          <w:rFonts w:asciiTheme="majorHAnsi" w:hAnsiTheme="majorHAnsi" w:cs="Times New Roman"/>
          <w:sz w:val="24"/>
          <w:szCs w:val="24"/>
          <w:shd w:val="clear" w:color="auto" w:fill="FFFFFF"/>
        </w:rPr>
      </w:pPr>
      <w:r w:rsidRPr="00AD1CAD">
        <w:rPr>
          <w:rFonts w:asciiTheme="majorHAnsi" w:hAnsiTheme="majorHAnsi"/>
          <w:shd w:val="clear" w:color="auto" w:fill="FFFFFF"/>
        </w:rPr>
        <w:t xml:space="preserve">Of the three BAN courses in the BAN option, two currently use R (BAN 830 and BAN 840).  In BAN 830, R is introduced for data manipulation, data visualization, and statistical analysis.  In BAN 840, R </w:t>
      </w:r>
      <w:r w:rsidR="00097A40">
        <w:rPr>
          <w:rFonts w:asciiTheme="majorHAnsi" w:hAnsiTheme="majorHAnsi"/>
          <w:shd w:val="clear" w:color="auto" w:fill="FFFFFF"/>
        </w:rPr>
        <w:t>is</w:t>
      </w:r>
      <w:r w:rsidRPr="00AD1CAD">
        <w:rPr>
          <w:rFonts w:asciiTheme="majorHAnsi" w:hAnsiTheme="majorHAnsi"/>
          <w:shd w:val="clear" w:color="auto" w:fill="FFFFFF"/>
        </w:rPr>
        <w:t xml:space="preserve"> used throughout the course where other programs like Excel would prove insufficient due to </w:t>
      </w:r>
      <w:r w:rsidRPr="00AD1CAD">
        <w:rPr>
          <w:rFonts w:asciiTheme="majorHAnsi" w:hAnsiTheme="majorHAnsi"/>
          <w:shd w:val="clear" w:color="auto" w:fill="FFFFFF"/>
        </w:rPr>
        <w:lastRenderedPageBreak/>
        <w:t>data volume capabilities or a lack of needed functionality.  Other software applications, like Tableau and GAMS, may also be used throughout the courses. </w:t>
      </w:r>
      <w:r w:rsidR="000554E9">
        <w:rPr>
          <w:rFonts w:asciiTheme="majorHAnsi" w:hAnsiTheme="majorHAnsi"/>
          <w:shd w:val="clear" w:color="auto" w:fill="FFFFFF"/>
        </w:rPr>
        <w:t xml:space="preserve"> </w:t>
      </w:r>
    </w:p>
    <w:p w14:paraId="2DD0C69D" w14:textId="77777777" w:rsidR="00120C3B" w:rsidRPr="00AD1CAD" w:rsidRDefault="00120C3B" w:rsidP="00AD1CAD">
      <w:pPr>
        <w:pStyle w:val="NoSpacing"/>
        <w:rPr>
          <w:rStyle w:val="apple-converted-space"/>
          <w:rFonts w:asciiTheme="majorHAnsi" w:hAnsiTheme="majorHAnsi" w:cs="Times New Roman"/>
          <w:sz w:val="24"/>
          <w:szCs w:val="24"/>
          <w:shd w:val="clear" w:color="auto" w:fill="FFFFFF"/>
        </w:rPr>
      </w:pPr>
    </w:p>
    <w:p w14:paraId="41D41B25" w14:textId="06CFFC99" w:rsidR="000A3E5F" w:rsidRDefault="009C05A3" w:rsidP="00AD1CAD">
      <w:pPr>
        <w:pStyle w:val="NoSpacing"/>
        <w:rPr>
          <w:rFonts w:asciiTheme="majorHAnsi" w:hAnsiTheme="majorHAnsi"/>
        </w:rPr>
      </w:pPr>
      <w:r w:rsidRPr="00AD1CAD">
        <w:rPr>
          <w:rFonts w:asciiTheme="majorHAnsi" w:hAnsiTheme="majorHAnsi"/>
          <w:u w:val="single"/>
          <w:shd w:val="clear" w:color="auto" w:fill="FFFFFF"/>
        </w:rPr>
        <w:t>What’s the difference between applied stat and data analytics?</w:t>
      </w:r>
      <w:r w:rsidRPr="00AD1CAD">
        <w:rPr>
          <w:rFonts w:asciiTheme="majorHAnsi" w:hAnsiTheme="majorHAnsi"/>
        </w:rPr>
        <w:br/>
        <w:t>Statistics play an important, fundamental, role in data analytics, which is why the Statistics Department is a partner in the Data Analytics program and several of their courses are included in it</w:t>
      </w:r>
      <w:r w:rsidR="009E070D">
        <w:rPr>
          <w:rFonts w:asciiTheme="majorHAnsi" w:hAnsiTheme="majorHAnsi"/>
        </w:rPr>
        <w:t>.</w:t>
      </w:r>
      <w:r w:rsidR="009E070D">
        <w:rPr>
          <w:rFonts w:asciiTheme="majorHAnsi" w:hAnsiTheme="majorHAnsi"/>
          <w:u w:val="single"/>
          <w:shd w:val="clear" w:color="auto" w:fill="FFFFFF"/>
        </w:rPr>
        <w:t xml:space="preserve"> </w:t>
      </w:r>
      <w:r w:rsidR="009E070D">
        <w:rPr>
          <w:rFonts w:asciiTheme="majorHAnsi" w:hAnsiTheme="majorHAnsi"/>
        </w:rPr>
        <w:t>T</w:t>
      </w:r>
      <w:r w:rsidRPr="00AD1CAD">
        <w:rPr>
          <w:rFonts w:asciiTheme="majorHAnsi" w:hAnsiTheme="majorHAnsi"/>
        </w:rPr>
        <w:t>he data analytics program offers two paths of focus – the technology, platforms, and tools of data analytics (retrieving, storing, indexing, and mining data) and the application of analytics to business problems (strategy, marketing, and supply chain). None of these topics are part of the applied stat program.</w:t>
      </w:r>
      <w:r w:rsidR="000A3E5F" w:rsidRPr="00AD1CAD">
        <w:rPr>
          <w:rFonts w:asciiTheme="majorHAnsi" w:hAnsiTheme="majorHAnsi"/>
        </w:rPr>
        <w:t> </w:t>
      </w:r>
    </w:p>
    <w:p w14:paraId="22555F89" w14:textId="77777777" w:rsidR="007A40EB" w:rsidRPr="009E070D" w:rsidRDefault="007A40EB" w:rsidP="00AD1CAD">
      <w:pPr>
        <w:pStyle w:val="NoSpacing"/>
        <w:rPr>
          <w:rFonts w:asciiTheme="majorHAnsi" w:hAnsiTheme="majorHAnsi"/>
          <w:u w:val="single"/>
          <w:shd w:val="clear" w:color="auto" w:fill="FFFFFF"/>
        </w:rPr>
      </w:pPr>
    </w:p>
    <w:p w14:paraId="0122260C" w14:textId="77777777" w:rsidR="000A3E5F" w:rsidRPr="00AD1CAD" w:rsidRDefault="000A3E5F" w:rsidP="00AD1CAD">
      <w:pPr>
        <w:pStyle w:val="NoSpacing"/>
        <w:rPr>
          <w:rFonts w:asciiTheme="majorHAnsi" w:hAnsiTheme="majorHAnsi"/>
          <w:u w:val="single"/>
        </w:rPr>
      </w:pPr>
      <w:r w:rsidRPr="00AD1CAD">
        <w:rPr>
          <w:rFonts w:asciiTheme="majorHAnsi" w:hAnsiTheme="majorHAnsi"/>
          <w:u w:val="single"/>
        </w:rPr>
        <w:t>What are the classes like?</w:t>
      </w:r>
    </w:p>
    <w:p w14:paraId="161A5867" w14:textId="77777777" w:rsidR="000A3E5F" w:rsidRPr="00AD1CAD" w:rsidRDefault="000A3E5F" w:rsidP="00AD1CAD">
      <w:pPr>
        <w:pStyle w:val="NoSpacing"/>
        <w:rPr>
          <w:rFonts w:asciiTheme="majorHAnsi" w:hAnsiTheme="majorHAnsi"/>
        </w:rPr>
      </w:pPr>
      <w:r w:rsidRPr="00AD1CAD">
        <w:rPr>
          <w:rFonts w:asciiTheme="majorHAnsi" w:hAnsiTheme="majorHAnsi"/>
        </w:rPr>
        <w:t xml:space="preserve">The coursework is entirely asynchronous.  Lesson pages structure the week’s activities, readings, discussions, and assignments. You can expect math problems, short videos, quizzes, and technical assignments due weekly.  </w:t>
      </w:r>
    </w:p>
    <w:p w14:paraId="4435C48C" w14:textId="77777777" w:rsidR="000A3E5F" w:rsidRPr="00AD1CAD" w:rsidRDefault="000A3E5F" w:rsidP="00AD1CAD">
      <w:pPr>
        <w:pStyle w:val="NoSpacing"/>
        <w:rPr>
          <w:rFonts w:asciiTheme="majorHAnsi" w:hAnsiTheme="majorHAnsi"/>
          <w:u w:val="single"/>
        </w:rPr>
      </w:pPr>
    </w:p>
    <w:p w14:paraId="63F6A9FF" w14:textId="77777777" w:rsidR="000A3E5F" w:rsidRPr="00AD1CAD" w:rsidRDefault="000A3E5F" w:rsidP="00AD1CAD">
      <w:pPr>
        <w:pStyle w:val="NoSpacing"/>
        <w:rPr>
          <w:rFonts w:asciiTheme="majorHAnsi" w:hAnsiTheme="majorHAnsi"/>
          <w:u w:val="single"/>
        </w:rPr>
      </w:pPr>
      <w:r w:rsidRPr="00AD1CAD">
        <w:rPr>
          <w:rFonts w:asciiTheme="majorHAnsi" w:hAnsiTheme="majorHAnsi"/>
          <w:u w:val="single"/>
        </w:rPr>
        <w:t>What is the cost for textbooks?</w:t>
      </w:r>
    </w:p>
    <w:p w14:paraId="08E49506" w14:textId="77777777" w:rsidR="000A3E5F" w:rsidRPr="00AD1CAD" w:rsidRDefault="000A3E5F" w:rsidP="00AD1CAD">
      <w:pPr>
        <w:pStyle w:val="NoSpacing"/>
        <w:rPr>
          <w:rFonts w:asciiTheme="majorHAnsi" w:hAnsiTheme="majorHAnsi"/>
        </w:rPr>
      </w:pPr>
      <w:r w:rsidRPr="00AD1CAD">
        <w:rPr>
          <w:rFonts w:asciiTheme="majorHAnsi" w:hAnsiTheme="majorHAnsi"/>
        </w:rPr>
        <w:t>The cost is $150-$200 per class.</w:t>
      </w:r>
    </w:p>
    <w:p w14:paraId="67E49D68" w14:textId="77777777" w:rsidR="0042680A" w:rsidRPr="00AD1CAD" w:rsidRDefault="0042680A" w:rsidP="00AD1CAD">
      <w:pPr>
        <w:pStyle w:val="NoSpacing"/>
        <w:rPr>
          <w:rFonts w:asciiTheme="majorHAnsi" w:hAnsiTheme="majorHAnsi"/>
        </w:rPr>
      </w:pPr>
    </w:p>
    <w:p w14:paraId="4C6AF3D7" w14:textId="77777777" w:rsidR="00917020" w:rsidRPr="00AD1CAD" w:rsidRDefault="00917020" w:rsidP="00AD1CAD">
      <w:pPr>
        <w:pStyle w:val="NoSpacing"/>
        <w:rPr>
          <w:rFonts w:asciiTheme="majorHAnsi" w:hAnsiTheme="majorHAnsi"/>
          <w:u w:val="single"/>
          <w:shd w:val="clear" w:color="auto" w:fill="FDFDFD"/>
        </w:rPr>
      </w:pPr>
      <w:r w:rsidRPr="00AD1CAD">
        <w:rPr>
          <w:rFonts w:asciiTheme="majorHAnsi" w:hAnsiTheme="majorHAnsi"/>
          <w:u w:val="single"/>
          <w:shd w:val="clear" w:color="auto" w:fill="FDFDFD"/>
        </w:rPr>
        <w:t>What are the objectives of the data analytics foundational course?</w:t>
      </w:r>
    </w:p>
    <w:p w14:paraId="236EEA3A" w14:textId="2446F381" w:rsidR="000E3551" w:rsidRPr="00AD1CAD" w:rsidRDefault="0042680A" w:rsidP="00AD1CAD">
      <w:pPr>
        <w:pStyle w:val="NoSpacing"/>
        <w:rPr>
          <w:rFonts w:asciiTheme="majorHAnsi" w:hAnsiTheme="majorHAnsi"/>
        </w:rPr>
      </w:pPr>
      <w:r w:rsidRPr="00AD1CAD">
        <w:rPr>
          <w:rFonts w:asciiTheme="majorHAnsi" w:hAnsiTheme="majorHAnsi"/>
          <w:shd w:val="clear" w:color="auto" w:fill="FDFDFD"/>
        </w:rPr>
        <w:t>The course objective is to provide students with a basic background in predictive analytics and to be able to apply these techniques to large data sets. After completing this course, students should be able to build selected predictive analytic models including regression, classification and clustering using the R statistical software system.</w:t>
      </w:r>
    </w:p>
    <w:p w14:paraId="11906801" w14:textId="77777777" w:rsidR="000A3E5F" w:rsidRPr="00AD1CAD" w:rsidRDefault="000A3E5F" w:rsidP="00AD1CAD">
      <w:pPr>
        <w:pStyle w:val="NoSpacing"/>
        <w:rPr>
          <w:rFonts w:asciiTheme="majorHAnsi" w:hAnsiTheme="majorHAnsi"/>
          <w:u w:val="single"/>
          <w:shd w:val="clear" w:color="auto" w:fill="FFFFFF"/>
        </w:rPr>
      </w:pPr>
    </w:p>
    <w:p w14:paraId="3624EE9E" w14:textId="77777777" w:rsidR="000A3E5F" w:rsidRPr="00AD1CAD" w:rsidRDefault="000A3E5F" w:rsidP="00AD1CAD">
      <w:pPr>
        <w:pStyle w:val="NoSpacing"/>
        <w:rPr>
          <w:rFonts w:asciiTheme="majorHAnsi" w:hAnsiTheme="majorHAnsi"/>
          <w:u w:val="single"/>
          <w:shd w:val="clear" w:color="auto" w:fill="FFFFFF"/>
        </w:rPr>
      </w:pPr>
      <w:r w:rsidRPr="00AD1CAD">
        <w:rPr>
          <w:rFonts w:asciiTheme="majorHAnsi" w:hAnsiTheme="majorHAnsi"/>
          <w:u w:val="single"/>
          <w:shd w:val="clear" w:color="auto" w:fill="FFFFFF"/>
        </w:rPr>
        <w:t>Can I take a class or two to see if I want to do the degree program?</w:t>
      </w:r>
    </w:p>
    <w:p w14:paraId="41E2F1B3" w14:textId="77777777" w:rsidR="000A3E5F" w:rsidRPr="00AD1CAD" w:rsidRDefault="000A3E5F" w:rsidP="00AD1CAD">
      <w:pPr>
        <w:pStyle w:val="NoSpacing"/>
        <w:rPr>
          <w:rFonts w:asciiTheme="majorHAnsi" w:hAnsiTheme="majorHAnsi"/>
          <w:shd w:val="clear" w:color="auto" w:fill="FFFFFF"/>
        </w:rPr>
      </w:pPr>
      <w:r w:rsidRPr="00AD1CAD">
        <w:rPr>
          <w:rFonts w:asciiTheme="majorHAnsi" w:hAnsiTheme="majorHAnsi"/>
          <w:shd w:val="clear" w:color="auto" w:fill="FFFFFF"/>
        </w:rPr>
        <w:t>No, we do not offer non-degree enrollment in this program.</w:t>
      </w:r>
    </w:p>
    <w:p w14:paraId="232ACB3D" w14:textId="77777777" w:rsidR="00F921FE" w:rsidRPr="00AD1CAD" w:rsidRDefault="00F921FE" w:rsidP="00AD1CAD">
      <w:pPr>
        <w:pStyle w:val="NoSpacing"/>
        <w:rPr>
          <w:rFonts w:asciiTheme="majorHAnsi" w:hAnsiTheme="majorHAnsi"/>
          <w:u w:val="single"/>
        </w:rPr>
      </w:pPr>
    </w:p>
    <w:p w14:paraId="1D6D7528" w14:textId="77777777" w:rsidR="000A3E5F" w:rsidRPr="00AD1CAD" w:rsidRDefault="000A3E5F" w:rsidP="00AD1CAD">
      <w:pPr>
        <w:pStyle w:val="NoSpacing"/>
        <w:rPr>
          <w:rFonts w:asciiTheme="majorHAnsi" w:hAnsiTheme="majorHAnsi"/>
          <w:u w:val="single"/>
        </w:rPr>
      </w:pPr>
      <w:r w:rsidRPr="00AD1CAD">
        <w:rPr>
          <w:rFonts w:asciiTheme="majorHAnsi" w:hAnsiTheme="majorHAnsi"/>
          <w:u w:val="single"/>
        </w:rPr>
        <w:t>Is work experience required?</w:t>
      </w:r>
    </w:p>
    <w:p w14:paraId="0B343E8D" w14:textId="77777777" w:rsidR="000A3E5F" w:rsidRPr="00AD1CAD" w:rsidRDefault="000A3E5F" w:rsidP="00AD1CAD">
      <w:pPr>
        <w:pStyle w:val="NoSpacing"/>
        <w:rPr>
          <w:rFonts w:asciiTheme="majorHAnsi" w:hAnsiTheme="majorHAnsi"/>
        </w:rPr>
      </w:pPr>
      <w:r w:rsidRPr="00AD1CAD">
        <w:rPr>
          <w:rFonts w:asciiTheme="majorHAnsi" w:hAnsiTheme="majorHAnsi"/>
        </w:rPr>
        <w:t>No, but it is beneficial.</w:t>
      </w:r>
    </w:p>
    <w:p w14:paraId="4E655466" w14:textId="77777777" w:rsidR="00E83538" w:rsidRPr="00AD1CAD" w:rsidRDefault="00E83538" w:rsidP="00AD1CAD">
      <w:pPr>
        <w:pStyle w:val="NoSpacing"/>
        <w:rPr>
          <w:rFonts w:asciiTheme="majorHAnsi" w:hAnsiTheme="majorHAnsi"/>
        </w:rPr>
      </w:pPr>
    </w:p>
    <w:p w14:paraId="1BCF92D2" w14:textId="77777777" w:rsidR="000A3E5F" w:rsidRPr="00AD1CAD" w:rsidRDefault="000A3E5F" w:rsidP="00AD1CAD">
      <w:pPr>
        <w:pStyle w:val="NoSpacing"/>
        <w:rPr>
          <w:rFonts w:asciiTheme="majorHAnsi" w:hAnsiTheme="majorHAnsi"/>
          <w:u w:val="single"/>
        </w:rPr>
      </w:pPr>
      <w:r w:rsidRPr="00AD1CAD">
        <w:rPr>
          <w:rFonts w:asciiTheme="majorHAnsi" w:hAnsiTheme="majorHAnsi"/>
          <w:u w:val="single"/>
        </w:rPr>
        <w:t>Will my diploma say ‘online’ or look different than others at PSU?</w:t>
      </w:r>
    </w:p>
    <w:p w14:paraId="0540497A" w14:textId="77777777" w:rsidR="000A3E5F" w:rsidRPr="00AD1CAD" w:rsidRDefault="000A3E5F" w:rsidP="00AD1CAD">
      <w:pPr>
        <w:pStyle w:val="NoSpacing"/>
        <w:rPr>
          <w:rFonts w:asciiTheme="majorHAnsi" w:hAnsiTheme="majorHAnsi"/>
          <w:u w:val="single"/>
        </w:rPr>
      </w:pPr>
      <w:r w:rsidRPr="00AD1CAD">
        <w:rPr>
          <w:rFonts w:asciiTheme="majorHAnsi" w:hAnsiTheme="majorHAnsi"/>
          <w:shd w:val="clear" w:color="auto" w:fill="FFFFFF"/>
        </w:rPr>
        <w:t>No,</w:t>
      </w:r>
      <w:r w:rsidRPr="00AD1CAD">
        <w:rPr>
          <w:rStyle w:val="apple-converted-space"/>
          <w:rFonts w:asciiTheme="majorHAnsi" w:hAnsiTheme="majorHAnsi" w:cs="Times New Roman"/>
          <w:sz w:val="24"/>
          <w:szCs w:val="24"/>
          <w:shd w:val="clear" w:color="auto" w:fill="FFFFFF"/>
        </w:rPr>
        <w:t xml:space="preserve"> World Campus </w:t>
      </w:r>
      <w:r w:rsidRPr="00AD1CAD">
        <w:rPr>
          <w:rFonts w:asciiTheme="majorHAnsi" w:hAnsiTheme="majorHAnsi"/>
          <w:shd w:val="clear" w:color="auto" w:fill="FFFFFF"/>
        </w:rPr>
        <w:t>does not appear on the transcript. The school issuing the degree is Penn State University—School of Graduate Professional Studies. Students who take classes online have the same looking</w:t>
      </w:r>
      <w:r w:rsidRPr="00AD1CAD">
        <w:rPr>
          <w:rStyle w:val="apple-converted-space"/>
          <w:rFonts w:asciiTheme="majorHAnsi" w:hAnsiTheme="majorHAnsi" w:cs="Times New Roman"/>
          <w:sz w:val="24"/>
          <w:szCs w:val="24"/>
          <w:shd w:val="clear" w:color="auto" w:fill="FFFFFF"/>
        </w:rPr>
        <w:t xml:space="preserve"> transcript </w:t>
      </w:r>
      <w:r w:rsidRPr="00AD1CAD">
        <w:rPr>
          <w:rFonts w:asciiTheme="majorHAnsi" w:hAnsiTheme="majorHAnsi"/>
          <w:shd w:val="clear" w:color="auto" w:fill="FFFFFF"/>
        </w:rPr>
        <w:t>and diplomas as those who are in residence.</w:t>
      </w:r>
    </w:p>
    <w:p w14:paraId="3A5F32C0" w14:textId="77777777" w:rsidR="000A3E5F" w:rsidRPr="00AD1CAD" w:rsidRDefault="000A3E5F" w:rsidP="00AD1CAD">
      <w:pPr>
        <w:pStyle w:val="NoSpacing"/>
        <w:rPr>
          <w:rFonts w:asciiTheme="majorHAnsi" w:hAnsiTheme="majorHAnsi"/>
          <w:shd w:val="clear" w:color="auto" w:fill="FFFFFF"/>
        </w:rPr>
      </w:pPr>
    </w:p>
    <w:p w14:paraId="712AB79B" w14:textId="77777777" w:rsidR="000A3E5F" w:rsidRPr="00AD1CAD" w:rsidRDefault="000A3E5F" w:rsidP="00AD1CAD">
      <w:pPr>
        <w:pStyle w:val="NoSpacing"/>
        <w:rPr>
          <w:rFonts w:asciiTheme="majorHAnsi" w:hAnsiTheme="majorHAnsi"/>
          <w:u w:val="single"/>
        </w:rPr>
      </w:pPr>
      <w:r w:rsidRPr="00AD1CAD">
        <w:rPr>
          <w:rFonts w:asciiTheme="majorHAnsi" w:hAnsiTheme="majorHAnsi"/>
          <w:u w:val="single"/>
        </w:rPr>
        <w:t>How long do I have to complete the degree?</w:t>
      </w:r>
    </w:p>
    <w:p w14:paraId="51835371" w14:textId="1FF3CAEC" w:rsidR="000A3E5F" w:rsidRPr="00AD1CAD" w:rsidRDefault="001B2205" w:rsidP="004A0A4C">
      <w:pPr>
        <w:pStyle w:val="NoSpacing"/>
        <w:rPr>
          <w:rFonts w:asciiTheme="majorHAnsi" w:hAnsiTheme="majorHAnsi"/>
        </w:rPr>
      </w:pPr>
      <w:r w:rsidRPr="00AD1CAD">
        <w:rPr>
          <w:rFonts w:asciiTheme="majorHAnsi" w:hAnsiTheme="majorHAnsi"/>
        </w:rPr>
        <w:t xml:space="preserve">Eight </w:t>
      </w:r>
      <w:r w:rsidR="000A3E5F" w:rsidRPr="00AD1CAD">
        <w:rPr>
          <w:rFonts w:asciiTheme="majorHAnsi" w:hAnsiTheme="majorHAnsi"/>
        </w:rPr>
        <w:t>years.</w:t>
      </w:r>
      <w:r w:rsidR="00381432" w:rsidRPr="00AD1CAD">
        <w:rPr>
          <w:rFonts w:asciiTheme="majorHAnsi" w:hAnsiTheme="majorHAnsi"/>
        </w:rPr>
        <w:t xml:space="preserve"> </w:t>
      </w:r>
    </w:p>
    <w:p w14:paraId="50F85316" w14:textId="77777777" w:rsidR="00FD2C48" w:rsidRPr="00AD1CAD" w:rsidRDefault="00FD2C48" w:rsidP="00AD1CAD">
      <w:pPr>
        <w:pStyle w:val="NoSpacing"/>
        <w:rPr>
          <w:rFonts w:asciiTheme="majorHAnsi" w:hAnsiTheme="majorHAnsi"/>
          <w:shd w:val="clear" w:color="auto" w:fill="FDFDFD"/>
        </w:rPr>
      </w:pPr>
    </w:p>
    <w:p w14:paraId="706969AA" w14:textId="71C8CA7B" w:rsidR="00FD2C48" w:rsidRPr="00AD1CAD" w:rsidRDefault="00FD2C48" w:rsidP="00AD1CAD">
      <w:pPr>
        <w:pStyle w:val="NoSpacing"/>
        <w:rPr>
          <w:rFonts w:asciiTheme="majorHAnsi" w:hAnsiTheme="majorHAnsi"/>
          <w:u w:val="single"/>
          <w:shd w:val="clear" w:color="auto" w:fill="FDFDFD"/>
        </w:rPr>
      </w:pPr>
      <w:r w:rsidRPr="00AD1CAD">
        <w:rPr>
          <w:rFonts w:asciiTheme="majorHAnsi" w:hAnsiTheme="majorHAnsi"/>
          <w:u w:val="single"/>
          <w:shd w:val="clear" w:color="auto" w:fill="FDFDFD"/>
        </w:rPr>
        <w:t>I am inter</w:t>
      </w:r>
      <w:r w:rsidR="00536580" w:rsidRPr="00AD1CAD">
        <w:rPr>
          <w:rFonts w:asciiTheme="majorHAnsi" w:hAnsiTheme="majorHAnsi"/>
          <w:u w:val="single"/>
          <w:shd w:val="clear" w:color="auto" w:fill="FDFDFD"/>
        </w:rPr>
        <w:t xml:space="preserve">ested in healthcare </w:t>
      </w:r>
      <w:proofErr w:type="gramStart"/>
      <w:r w:rsidR="00536580" w:rsidRPr="00AD1CAD">
        <w:rPr>
          <w:rFonts w:asciiTheme="majorHAnsi" w:hAnsiTheme="majorHAnsi"/>
          <w:u w:val="single"/>
          <w:shd w:val="clear" w:color="auto" w:fill="FDFDFD"/>
        </w:rPr>
        <w:t>informatics,</w:t>
      </w:r>
      <w:proofErr w:type="gramEnd"/>
      <w:r w:rsidR="00536580" w:rsidRPr="00AD1CAD">
        <w:rPr>
          <w:rFonts w:asciiTheme="majorHAnsi" w:hAnsiTheme="majorHAnsi"/>
          <w:u w:val="single"/>
          <w:shd w:val="clear" w:color="auto" w:fill="FDFDFD"/>
        </w:rPr>
        <w:t xml:space="preserve"> do you have</w:t>
      </w:r>
      <w:r w:rsidR="005C31F9" w:rsidRPr="00AD1CAD">
        <w:rPr>
          <w:rFonts w:asciiTheme="majorHAnsi" w:hAnsiTheme="majorHAnsi"/>
          <w:u w:val="single"/>
          <w:shd w:val="clear" w:color="auto" w:fill="FDFDFD"/>
        </w:rPr>
        <w:t xml:space="preserve"> that</w:t>
      </w:r>
      <w:r w:rsidRPr="00AD1CAD">
        <w:rPr>
          <w:rFonts w:asciiTheme="majorHAnsi" w:hAnsiTheme="majorHAnsi"/>
          <w:u w:val="single"/>
          <w:shd w:val="clear" w:color="auto" w:fill="FDFDFD"/>
        </w:rPr>
        <w:t>?</w:t>
      </w:r>
    </w:p>
    <w:p w14:paraId="619847CF" w14:textId="2B8BDA18" w:rsidR="00FD2C48" w:rsidRPr="00AD1CAD" w:rsidRDefault="005C31F9" w:rsidP="00AD1CAD">
      <w:pPr>
        <w:pStyle w:val="NoSpacing"/>
        <w:rPr>
          <w:rFonts w:asciiTheme="majorHAnsi" w:hAnsiTheme="majorHAnsi"/>
          <w:shd w:val="clear" w:color="auto" w:fill="FDFDFD"/>
        </w:rPr>
      </w:pPr>
      <w:r w:rsidRPr="00AD1CAD">
        <w:rPr>
          <w:rFonts w:asciiTheme="majorHAnsi" w:hAnsiTheme="majorHAnsi"/>
          <w:shd w:val="clear" w:color="auto" w:fill="FDFDFD"/>
        </w:rPr>
        <w:t>We do not offer</w:t>
      </w:r>
      <w:r w:rsidR="00FD2C48" w:rsidRPr="00AD1CAD">
        <w:rPr>
          <w:rFonts w:asciiTheme="majorHAnsi" w:hAnsiTheme="majorHAnsi"/>
          <w:shd w:val="clear" w:color="auto" w:fill="FDFDFD"/>
        </w:rPr>
        <w:t xml:space="preserve"> course</w:t>
      </w:r>
      <w:r w:rsidRPr="00AD1CAD">
        <w:rPr>
          <w:rFonts w:asciiTheme="majorHAnsi" w:hAnsiTheme="majorHAnsi"/>
          <w:shd w:val="clear" w:color="auto" w:fill="FDFDFD"/>
        </w:rPr>
        <w:t>s</w:t>
      </w:r>
      <w:r w:rsidR="00FD2C48" w:rsidRPr="00AD1CAD">
        <w:rPr>
          <w:rFonts w:asciiTheme="majorHAnsi" w:hAnsiTheme="majorHAnsi"/>
          <w:shd w:val="clear" w:color="auto" w:fill="FDFDFD"/>
        </w:rPr>
        <w:t xml:space="preserve"> in healthcare informatics </w:t>
      </w:r>
      <w:r w:rsidR="004A0A4C" w:rsidRPr="00AD1CAD">
        <w:rPr>
          <w:rFonts w:asciiTheme="majorHAnsi" w:hAnsiTheme="majorHAnsi"/>
          <w:shd w:val="clear" w:color="auto" w:fill="FDFDFD"/>
        </w:rPr>
        <w:t>currently</w:t>
      </w:r>
      <w:r w:rsidR="00FD2C48" w:rsidRPr="00AD1CAD">
        <w:rPr>
          <w:rFonts w:asciiTheme="majorHAnsi" w:hAnsiTheme="majorHAnsi"/>
          <w:shd w:val="clear" w:color="auto" w:fill="FDFDFD"/>
        </w:rPr>
        <w:t>, but it is an area we plan</w:t>
      </w:r>
      <w:r w:rsidR="00FD2C48" w:rsidRPr="00AD1CAD">
        <w:rPr>
          <w:rStyle w:val="apple-converted-space"/>
          <w:rFonts w:asciiTheme="majorHAnsi" w:hAnsiTheme="majorHAnsi" w:cs="Times New Roman"/>
          <w:sz w:val="24"/>
          <w:szCs w:val="24"/>
          <w:shd w:val="clear" w:color="auto" w:fill="FDFDFD"/>
        </w:rPr>
        <w:t> </w:t>
      </w:r>
      <w:r w:rsidR="00FD2C48" w:rsidRPr="00AD1CAD">
        <w:rPr>
          <w:rFonts w:asciiTheme="majorHAnsi" w:hAnsiTheme="majorHAnsi"/>
          <w:shd w:val="clear" w:color="auto" w:fill="FDFDFD"/>
        </w:rPr>
        <w:t>to expand into.</w:t>
      </w:r>
    </w:p>
    <w:p w14:paraId="081BA1B1" w14:textId="77777777" w:rsidR="00FD2C48" w:rsidRPr="00AD1CAD" w:rsidRDefault="00FD2C48" w:rsidP="00AD1CAD">
      <w:pPr>
        <w:pStyle w:val="NoSpacing"/>
        <w:rPr>
          <w:rFonts w:asciiTheme="majorHAnsi" w:hAnsiTheme="majorHAnsi"/>
        </w:rPr>
      </w:pPr>
    </w:p>
    <w:p w14:paraId="711C7528" w14:textId="77777777" w:rsidR="000E3551" w:rsidRPr="00AD1CAD" w:rsidRDefault="00093E75" w:rsidP="00AD1CAD">
      <w:pPr>
        <w:pStyle w:val="NoSpacing"/>
        <w:rPr>
          <w:rFonts w:asciiTheme="majorHAnsi" w:hAnsiTheme="majorHAnsi"/>
          <w:u w:val="single"/>
        </w:rPr>
      </w:pPr>
      <w:r w:rsidRPr="00AD1CAD">
        <w:rPr>
          <w:rFonts w:asciiTheme="majorHAnsi" w:hAnsiTheme="majorHAnsi"/>
          <w:u w:val="single"/>
        </w:rPr>
        <w:t>How does this program compare to other data analytics programs offered?</w:t>
      </w:r>
    </w:p>
    <w:p w14:paraId="6BC7614F" w14:textId="0C08A95B" w:rsidR="008373AB" w:rsidRPr="00AD1CAD" w:rsidRDefault="008373AB" w:rsidP="00AD1CAD">
      <w:pPr>
        <w:pStyle w:val="NoSpacing"/>
        <w:rPr>
          <w:rFonts w:asciiTheme="majorHAnsi" w:hAnsiTheme="majorHAnsi"/>
        </w:rPr>
      </w:pPr>
      <w:r w:rsidRPr="00AD1CAD">
        <w:rPr>
          <w:rFonts w:asciiTheme="majorHAnsi" w:hAnsiTheme="majorHAnsi"/>
        </w:rPr>
        <w:t xml:space="preserve">Most programs concentrate on business analytics, whereas ours includes an option in that domain, but also a more general option that prepares students to design and develop </w:t>
      </w:r>
      <w:r w:rsidR="006B48FE">
        <w:rPr>
          <w:rFonts w:asciiTheme="majorHAnsi" w:hAnsiTheme="majorHAnsi"/>
        </w:rPr>
        <w:t>data analytics</w:t>
      </w:r>
      <w:r w:rsidRPr="00AD1CAD">
        <w:rPr>
          <w:rFonts w:asciiTheme="majorHAnsi" w:hAnsiTheme="majorHAnsi"/>
        </w:rPr>
        <w:t xml:space="preserve"> systems for any domain. </w:t>
      </w:r>
    </w:p>
    <w:p w14:paraId="5AED158C" w14:textId="77777777" w:rsidR="00093E75" w:rsidRPr="00AD1CAD" w:rsidRDefault="00093E75" w:rsidP="00AD1CAD">
      <w:pPr>
        <w:pStyle w:val="NoSpacing"/>
        <w:rPr>
          <w:rFonts w:asciiTheme="majorHAnsi" w:hAnsiTheme="majorHAnsi"/>
          <w:u w:val="single"/>
        </w:rPr>
      </w:pPr>
    </w:p>
    <w:p w14:paraId="546093D2" w14:textId="4AE76833" w:rsidR="00093E75" w:rsidRPr="00AD1CAD" w:rsidRDefault="00093E75" w:rsidP="00AD1CAD">
      <w:pPr>
        <w:pStyle w:val="NoSpacing"/>
        <w:rPr>
          <w:rFonts w:asciiTheme="majorHAnsi" w:hAnsiTheme="majorHAnsi"/>
          <w:u w:val="single"/>
        </w:rPr>
      </w:pPr>
      <w:r w:rsidRPr="00AD1CAD">
        <w:rPr>
          <w:rFonts w:asciiTheme="majorHAnsi" w:hAnsiTheme="majorHAnsi"/>
          <w:u w:val="single"/>
        </w:rPr>
        <w:t>Will I be able to see a schedule of the next few semesters so I can schedule my classes accordingly?</w:t>
      </w:r>
    </w:p>
    <w:p w14:paraId="4A45E0EB" w14:textId="7DFE55A5" w:rsidR="004B0CF8" w:rsidRPr="006B48FE" w:rsidRDefault="008373AB" w:rsidP="00AD1CAD">
      <w:pPr>
        <w:pStyle w:val="NoSpacing"/>
        <w:rPr>
          <w:rFonts w:asciiTheme="majorHAnsi" w:hAnsiTheme="majorHAnsi"/>
        </w:rPr>
      </w:pPr>
      <w:r w:rsidRPr="00AD1CAD">
        <w:rPr>
          <w:rFonts w:asciiTheme="majorHAnsi" w:hAnsiTheme="majorHAnsi"/>
        </w:rPr>
        <w:t>Yes</w:t>
      </w:r>
    </w:p>
    <w:p w14:paraId="6E307D8D" w14:textId="21289500" w:rsidR="005723E6" w:rsidRPr="00AD1CAD" w:rsidRDefault="005723E6" w:rsidP="00AD1CAD">
      <w:pPr>
        <w:pStyle w:val="NoSpacing"/>
        <w:rPr>
          <w:rFonts w:asciiTheme="majorHAnsi" w:hAnsiTheme="majorHAnsi"/>
          <w:u w:val="single"/>
        </w:rPr>
      </w:pPr>
      <w:r w:rsidRPr="00AD1CAD">
        <w:rPr>
          <w:rFonts w:asciiTheme="majorHAnsi" w:hAnsiTheme="majorHAnsi"/>
          <w:u w:val="single"/>
        </w:rPr>
        <w:lastRenderedPageBreak/>
        <w:t>Is this s STEM program?</w:t>
      </w:r>
      <w:r w:rsidRPr="00AD1CAD">
        <w:rPr>
          <w:rFonts w:asciiTheme="majorHAnsi" w:hAnsiTheme="majorHAnsi"/>
        </w:rPr>
        <w:br/>
      </w:r>
      <w:r w:rsidRPr="00AD1CAD">
        <w:rPr>
          <w:rFonts w:asciiTheme="majorHAnsi" w:hAnsiTheme="majorHAnsi"/>
          <w:shd w:val="clear" w:color="auto" w:fill="FFFFFF"/>
        </w:rPr>
        <w:t>Yes,</w:t>
      </w:r>
      <w:r w:rsidR="00460CEC" w:rsidRPr="00AD1CAD">
        <w:rPr>
          <w:rFonts w:asciiTheme="majorHAnsi" w:hAnsiTheme="majorHAnsi"/>
          <w:shd w:val="clear" w:color="auto" w:fill="FFFFFF"/>
        </w:rPr>
        <w:t xml:space="preserve"> even the business analytics option. I</w:t>
      </w:r>
      <w:r w:rsidRPr="00AD1CAD">
        <w:rPr>
          <w:rFonts w:asciiTheme="majorHAnsi" w:hAnsiTheme="majorHAnsi"/>
          <w:shd w:val="clear" w:color="auto" w:fill="FFFFFF"/>
        </w:rPr>
        <w:t>t is a</w:t>
      </w:r>
      <w:r w:rsidR="00314BFA" w:rsidRPr="00AD1CAD">
        <w:rPr>
          <w:rFonts w:asciiTheme="majorHAnsi" w:hAnsiTheme="majorHAnsi"/>
          <w:shd w:val="clear" w:color="auto" w:fill="FFFFFF"/>
        </w:rPr>
        <w:t xml:space="preserve"> STEM</w:t>
      </w:r>
      <w:r w:rsidR="00314BFA" w:rsidRPr="00AD1CAD">
        <w:rPr>
          <w:rStyle w:val="apple-converted-space"/>
          <w:rFonts w:asciiTheme="majorHAnsi" w:hAnsiTheme="majorHAnsi" w:cs="Times New Roman"/>
          <w:sz w:val="24"/>
          <w:szCs w:val="24"/>
          <w:shd w:val="clear" w:color="auto" w:fill="FFFFFF"/>
        </w:rPr>
        <w:t xml:space="preserve"> </w:t>
      </w:r>
      <w:r w:rsidRPr="00AD1CAD">
        <w:rPr>
          <w:rFonts w:asciiTheme="majorHAnsi" w:hAnsiTheme="majorHAnsi"/>
          <w:shd w:val="clear" w:color="auto" w:fill="FFFFFF"/>
        </w:rPr>
        <w:t xml:space="preserve">degree. Its classification code is 30.3001 Computational Science. </w:t>
      </w:r>
    </w:p>
    <w:p w14:paraId="4138B28D" w14:textId="77777777" w:rsidR="00314BFA" w:rsidRPr="00AD1CAD" w:rsidRDefault="00314BFA" w:rsidP="00AD1CAD">
      <w:pPr>
        <w:pStyle w:val="NoSpacing"/>
        <w:rPr>
          <w:rFonts w:asciiTheme="majorHAnsi" w:hAnsiTheme="majorHAnsi"/>
          <w:u w:val="single"/>
        </w:rPr>
      </w:pPr>
    </w:p>
    <w:p w14:paraId="21EA7561" w14:textId="77777777" w:rsidR="00CD4E7F" w:rsidRPr="00AD1CAD" w:rsidRDefault="00CD4E7F" w:rsidP="00AD1CAD">
      <w:pPr>
        <w:pStyle w:val="NoSpacing"/>
        <w:rPr>
          <w:rFonts w:asciiTheme="majorHAnsi" w:hAnsiTheme="majorHAnsi"/>
          <w:u w:val="single"/>
        </w:rPr>
      </w:pPr>
      <w:r w:rsidRPr="00AD1CAD">
        <w:rPr>
          <w:rFonts w:asciiTheme="majorHAnsi" w:hAnsiTheme="majorHAnsi"/>
          <w:u w:val="single"/>
        </w:rPr>
        <w:t xml:space="preserve">Does the Business Analytics option have any separate qualifications to do? How do I declare interest in that, apply separately? </w:t>
      </w:r>
    </w:p>
    <w:p w14:paraId="0EF8AE80" w14:textId="1BE4288D" w:rsidR="00C71DD9" w:rsidRPr="00AD1CAD" w:rsidRDefault="00FD74A1" w:rsidP="00AD1CAD">
      <w:pPr>
        <w:pStyle w:val="NoSpacing"/>
        <w:rPr>
          <w:rFonts w:asciiTheme="majorHAnsi" w:hAnsiTheme="majorHAnsi"/>
        </w:rPr>
      </w:pPr>
      <w:r>
        <w:rPr>
          <w:rFonts w:asciiTheme="majorHAnsi" w:hAnsiTheme="majorHAnsi"/>
        </w:rPr>
        <w:t>It is a s</w:t>
      </w:r>
      <w:r w:rsidR="004B0CF8" w:rsidRPr="00AD1CAD">
        <w:rPr>
          <w:rFonts w:asciiTheme="majorHAnsi" w:hAnsiTheme="majorHAnsi"/>
        </w:rPr>
        <w:t xml:space="preserve">eparate application. Reviewed by Business Analytics faculty, but </w:t>
      </w:r>
      <w:r>
        <w:rPr>
          <w:rFonts w:asciiTheme="majorHAnsi" w:hAnsiTheme="majorHAnsi"/>
        </w:rPr>
        <w:t xml:space="preserve">the </w:t>
      </w:r>
      <w:r w:rsidR="004B0CF8" w:rsidRPr="00AD1CAD">
        <w:rPr>
          <w:rFonts w:asciiTheme="majorHAnsi" w:hAnsiTheme="majorHAnsi"/>
        </w:rPr>
        <w:t>same basic admission criteria.</w:t>
      </w:r>
      <w:r w:rsidR="004F7116" w:rsidRPr="00AD1CAD">
        <w:rPr>
          <w:rFonts w:asciiTheme="majorHAnsi" w:hAnsiTheme="majorHAnsi"/>
        </w:rPr>
        <w:t xml:space="preserve"> In the business analytics option, students will learn to analyze large data sets for market need and to make data-driven business decisions. This track is aimed at business analysts, data scientists and analytic system designers</w:t>
      </w:r>
      <w:r w:rsidR="00C71DD9" w:rsidRPr="00AD1CAD">
        <w:rPr>
          <w:rFonts w:asciiTheme="majorHAnsi" w:hAnsiTheme="majorHAnsi"/>
        </w:rPr>
        <w:t>.</w:t>
      </w:r>
    </w:p>
    <w:p w14:paraId="1CF49A0F" w14:textId="77777777" w:rsidR="00381432" w:rsidRPr="00AD1CAD" w:rsidRDefault="00381432" w:rsidP="00AD1CAD">
      <w:pPr>
        <w:pStyle w:val="NoSpacing"/>
        <w:rPr>
          <w:rFonts w:asciiTheme="majorHAnsi" w:hAnsiTheme="majorHAnsi"/>
        </w:rPr>
      </w:pPr>
    </w:p>
    <w:p w14:paraId="07E9B36D" w14:textId="77777777" w:rsidR="00CD4E7F" w:rsidRPr="00AD1CAD" w:rsidRDefault="00CD4E7F" w:rsidP="00AD1CAD">
      <w:pPr>
        <w:pStyle w:val="NoSpacing"/>
        <w:rPr>
          <w:rFonts w:asciiTheme="majorHAnsi" w:hAnsiTheme="majorHAnsi"/>
          <w:u w:val="single"/>
        </w:rPr>
      </w:pPr>
      <w:r w:rsidRPr="00AD1CAD">
        <w:rPr>
          <w:rFonts w:asciiTheme="majorHAnsi" w:hAnsiTheme="majorHAnsi"/>
          <w:u w:val="single"/>
        </w:rPr>
        <w:t>I have an English degree but want to get into data analytics. How can I prepare myself to apply?</w:t>
      </w:r>
    </w:p>
    <w:p w14:paraId="751C2A8F" w14:textId="3E99C9E4" w:rsidR="00C22AFD" w:rsidRPr="00AD1CAD" w:rsidRDefault="004B0CF8" w:rsidP="00AD1CAD">
      <w:pPr>
        <w:pStyle w:val="NoSpacing"/>
        <w:rPr>
          <w:rFonts w:asciiTheme="majorHAnsi" w:hAnsiTheme="majorHAnsi"/>
          <w:shd w:val="clear" w:color="auto" w:fill="FDFDFD"/>
        </w:rPr>
      </w:pPr>
      <w:r w:rsidRPr="00AD1CAD">
        <w:rPr>
          <w:rFonts w:asciiTheme="majorHAnsi" w:hAnsiTheme="majorHAnsi"/>
        </w:rPr>
        <w:t>Take courses in algebra, p</w:t>
      </w:r>
      <w:r w:rsidR="00C22AFD" w:rsidRPr="00AD1CAD">
        <w:rPr>
          <w:rFonts w:asciiTheme="majorHAnsi" w:hAnsiTheme="majorHAnsi"/>
        </w:rPr>
        <w:t>robability and statistics</w:t>
      </w:r>
      <w:r w:rsidR="00C22AFD" w:rsidRPr="00AD1CAD">
        <w:rPr>
          <w:rFonts w:asciiTheme="majorHAnsi" w:hAnsiTheme="majorHAnsi"/>
          <w:shd w:val="clear" w:color="auto" w:fill="FDFDFD"/>
        </w:rPr>
        <w:t>, and some courses or experience in using databases (Access, for example).</w:t>
      </w:r>
    </w:p>
    <w:p w14:paraId="56D4D0E8" w14:textId="77777777" w:rsidR="00306D52" w:rsidRPr="00AD1CAD" w:rsidDel="003D4C0A" w:rsidRDefault="00306D52" w:rsidP="00AD1CAD">
      <w:pPr>
        <w:pStyle w:val="NoSpacing"/>
        <w:rPr>
          <w:del w:id="0" w:author="Amanada Neil" w:date="2015-06-12T12:14:00Z"/>
          <w:rFonts w:asciiTheme="majorHAnsi" w:hAnsiTheme="majorHAnsi"/>
        </w:rPr>
      </w:pPr>
    </w:p>
    <w:p w14:paraId="5C0F92FC" w14:textId="77777777" w:rsidR="001D6CE4" w:rsidRPr="00AD1CAD" w:rsidRDefault="001D6CE4" w:rsidP="00AD1CAD">
      <w:pPr>
        <w:pStyle w:val="NoSpacing"/>
        <w:rPr>
          <w:rFonts w:asciiTheme="majorHAnsi" w:hAnsiTheme="majorHAnsi"/>
        </w:rPr>
      </w:pPr>
    </w:p>
    <w:p w14:paraId="5C86A942" w14:textId="77777777" w:rsidR="006C0301" w:rsidRPr="00AD1CAD" w:rsidRDefault="00102F21" w:rsidP="00AD1CAD">
      <w:pPr>
        <w:pStyle w:val="NoSpacing"/>
        <w:rPr>
          <w:rFonts w:asciiTheme="majorHAnsi" w:hAnsiTheme="majorHAnsi"/>
          <w:u w:val="single"/>
          <w:shd w:val="clear" w:color="auto" w:fill="FFFFFF"/>
        </w:rPr>
      </w:pPr>
      <w:r w:rsidRPr="00AD1CAD">
        <w:rPr>
          <w:rFonts w:asciiTheme="majorHAnsi" w:hAnsiTheme="majorHAnsi"/>
          <w:u w:val="single"/>
          <w:shd w:val="clear" w:color="auto" w:fill="FFFFFF"/>
        </w:rPr>
        <w:t>I have t</w:t>
      </w:r>
      <w:r w:rsidR="006C0301" w:rsidRPr="00AD1CAD">
        <w:rPr>
          <w:rFonts w:asciiTheme="majorHAnsi" w:hAnsiTheme="majorHAnsi"/>
          <w:u w:val="single"/>
          <w:shd w:val="clear" w:color="auto" w:fill="FFFFFF"/>
        </w:rPr>
        <w:t>ransfer credits</w:t>
      </w:r>
      <w:r w:rsidRPr="00AD1CAD">
        <w:rPr>
          <w:rFonts w:asciiTheme="majorHAnsi" w:hAnsiTheme="majorHAnsi"/>
          <w:u w:val="single"/>
          <w:shd w:val="clear" w:color="auto" w:fill="FFFFFF"/>
        </w:rPr>
        <w:t xml:space="preserve"> from another school, will you evaluate them?</w:t>
      </w:r>
    </w:p>
    <w:p w14:paraId="7BDF67DE" w14:textId="62FE74E8" w:rsidR="00DA4C89" w:rsidRPr="00AD1CAD" w:rsidRDefault="00102F21" w:rsidP="00AD1CAD">
      <w:pPr>
        <w:pStyle w:val="NoSpacing"/>
        <w:rPr>
          <w:rFonts w:asciiTheme="majorHAnsi" w:hAnsiTheme="majorHAnsi"/>
          <w:shd w:val="clear" w:color="auto" w:fill="FFFFFF"/>
        </w:rPr>
      </w:pPr>
      <w:r w:rsidRPr="00AD1CAD">
        <w:rPr>
          <w:rFonts w:asciiTheme="majorHAnsi" w:hAnsiTheme="majorHAnsi"/>
          <w:shd w:val="clear" w:color="auto" w:fill="FFFFFF"/>
        </w:rPr>
        <w:t xml:space="preserve">Yes. </w:t>
      </w:r>
      <w:r w:rsidR="006C0301" w:rsidRPr="00AD1CAD">
        <w:rPr>
          <w:rFonts w:asciiTheme="majorHAnsi" w:hAnsiTheme="majorHAnsi"/>
          <w:shd w:val="clear" w:color="auto" w:fill="FFFFFF"/>
        </w:rPr>
        <w:t xml:space="preserve">The most you can transfer in is 9 credits, they must be within the last 5 years, you must have received a grade of B or better, and the course must be substantially </w:t>
      </w:r>
      <w:proofErr w:type="gramStart"/>
      <w:r w:rsidR="006C0301" w:rsidRPr="00AD1CAD">
        <w:rPr>
          <w:rFonts w:asciiTheme="majorHAnsi" w:hAnsiTheme="majorHAnsi"/>
          <w:shd w:val="clear" w:color="auto" w:fill="FFFFFF"/>
        </w:rPr>
        <w:t>similar to</w:t>
      </w:r>
      <w:proofErr w:type="gramEnd"/>
      <w:r w:rsidR="006C0301" w:rsidRPr="00AD1CAD">
        <w:rPr>
          <w:rFonts w:asciiTheme="majorHAnsi" w:hAnsiTheme="majorHAnsi"/>
          <w:shd w:val="clear" w:color="auto" w:fill="FFFFFF"/>
        </w:rPr>
        <w:t xml:space="preserve"> courses in the program</w:t>
      </w:r>
      <w:r w:rsidR="006C0301" w:rsidRPr="00AD1CAD">
        <w:rPr>
          <w:rStyle w:val="apple-converted-space"/>
          <w:rFonts w:asciiTheme="majorHAnsi" w:hAnsiTheme="majorHAnsi" w:cs="Times New Roman"/>
          <w:sz w:val="24"/>
          <w:szCs w:val="24"/>
          <w:shd w:val="clear" w:color="auto" w:fill="FFFFFF"/>
        </w:rPr>
        <w:t> </w:t>
      </w:r>
      <w:r w:rsidR="006C0301" w:rsidRPr="00AD1CAD">
        <w:rPr>
          <w:rFonts w:asciiTheme="majorHAnsi" w:hAnsiTheme="majorHAnsi"/>
          <w:shd w:val="clear" w:color="auto" w:fill="FFFFFF"/>
        </w:rPr>
        <w:t>(a course syllabus is usually required).</w:t>
      </w:r>
      <w:r w:rsidR="00DA4C89" w:rsidRPr="00AD1CAD">
        <w:rPr>
          <w:rFonts w:asciiTheme="majorHAnsi" w:hAnsiTheme="majorHAnsi"/>
          <w:shd w:val="clear" w:color="auto" w:fill="FFFFFF"/>
        </w:rPr>
        <w:t xml:space="preserve"> </w:t>
      </w:r>
    </w:p>
    <w:p w14:paraId="4149539E" w14:textId="77777777" w:rsidR="007D7DF8" w:rsidRPr="00AD1CAD" w:rsidRDefault="007D7DF8" w:rsidP="00AD1CAD">
      <w:pPr>
        <w:pStyle w:val="NoSpacing"/>
        <w:rPr>
          <w:rFonts w:asciiTheme="majorHAnsi" w:hAnsiTheme="majorHAnsi"/>
          <w:u w:val="single"/>
        </w:rPr>
      </w:pPr>
    </w:p>
    <w:p w14:paraId="44A0AD9A" w14:textId="77777777" w:rsidR="002800F2" w:rsidRPr="00AD1CAD" w:rsidRDefault="002800F2" w:rsidP="00AD1CAD">
      <w:pPr>
        <w:pStyle w:val="NoSpacing"/>
        <w:rPr>
          <w:rFonts w:asciiTheme="majorHAnsi" w:hAnsiTheme="majorHAnsi"/>
          <w:u w:val="single"/>
        </w:rPr>
      </w:pPr>
      <w:r w:rsidRPr="00AD1CAD">
        <w:rPr>
          <w:rFonts w:asciiTheme="majorHAnsi" w:hAnsiTheme="majorHAnsi"/>
          <w:u w:val="single"/>
        </w:rPr>
        <w:t>Do I need to take the classes in a particular order?</w:t>
      </w:r>
    </w:p>
    <w:p w14:paraId="36A7F556" w14:textId="00C3C55E" w:rsidR="0051780E" w:rsidRDefault="002800F2" w:rsidP="00AD1CAD">
      <w:pPr>
        <w:pStyle w:val="NoSpacing"/>
        <w:rPr>
          <w:rFonts w:asciiTheme="majorHAnsi" w:eastAsia="Times New Roman" w:hAnsiTheme="majorHAnsi"/>
        </w:rPr>
      </w:pPr>
      <w:r w:rsidRPr="00AD1CAD">
        <w:rPr>
          <w:rFonts w:asciiTheme="majorHAnsi" w:eastAsia="Times New Roman" w:hAnsiTheme="majorHAnsi"/>
        </w:rPr>
        <w:t>No pre-set order to the degree program courses, but we recommend starting with STAT 500, which is offered every semester).  Courses are 14 weeks long.  Smeal’s certificate/option courses do need to</w:t>
      </w:r>
      <w:r w:rsidR="000A3E5F" w:rsidRPr="00AD1CAD">
        <w:rPr>
          <w:rFonts w:asciiTheme="majorHAnsi" w:eastAsia="Times New Roman" w:hAnsiTheme="majorHAnsi"/>
        </w:rPr>
        <w:t xml:space="preserve"> be taken in sequence, however.</w:t>
      </w:r>
    </w:p>
    <w:p w14:paraId="7177480A" w14:textId="08139DE0" w:rsidR="003F66B8" w:rsidRDefault="003F66B8" w:rsidP="00AD1CAD">
      <w:pPr>
        <w:pStyle w:val="NoSpacing"/>
        <w:rPr>
          <w:rFonts w:asciiTheme="majorHAnsi" w:eastAsia="Times New Roman" w:hAnsiTheme="majorHAnsi"/>
        </w:rPr>
      </w:pPr>
    </w:p>
    <w:p w14:paraId="05370CED" w14:textId="394CD0BD" w:rsidR="003F66B8" w:rsidRPr="003F66B8" w:rsidRDefault="00227302" w:rsidP="003F66B8">
      <w:pPr>
        <w:shd w:val="clear" w:color="auto" w:fill="FFFFFF"/>
        <w:textAlignment w:val="baseline"/>
        <w:rPr>
          <w:rFonts w:ascii="Calibri" w:hAnsi="Calibri" w:cs="Calibri"/>
          <w:color w:val="000000"/>
          <w:u w:val="single"/>
        </w:rPr>
      </w:pPr>
      <w:r>
        <w:rPr>
          <w:rFonts w:ascii="Calibri" w:hAnsi="Calibri" w:cs="Calibri"/>
          <w:color w:val="000000"/>
          <w:u w:val="single"/>
        </w:rPr>
        <w:t>How much time per week do I need to dedicate to this</w:t>
      </w:r>
      <w:r w:rsidR="003F66B8" w:rsidRPr="003F66B8">
        <w:rPr>
          <w:rFonts w:ascii="Calibri" w:hAnsi="Calibri" w:cs="Calibri"/>
          <w:color w:val="000000"/>
          <w:u w:val="single"/>
        </w:rPr>
        <w:t>?</w:t>
      </w:r>
    </w:p>
    <w:p w14:paraId="63F07133" w14:textId="575BCE99" w:rsidR="003F66B8" w:rsidRPr="003F66B8" w:rsidRDefault="003F66B8" w:rsidP="003F66B8">
      <w:pPr>
        <w:shd w:val="clear" w:color="auto" w:fill="FFFFFF"/>
        <w:textAlignment w:val="baseline"/>
        <w:rPr>
          <w:rFonts w:ascii="Calibri" w:hAnsi="Calibri" w:cs="Calibri"/>
          <w:color w:val="000000"/>
        </w:rPr>
      </w:pPr>
      <w:r w:rsidRPr="003F66B8">
        <w:rPr>
          <w:rFonts w:ascii="Calibri" w:hAnsi="Calibri" w:cs="Calibri"/>
          <w:color w:val="000000"/>
        </w:rPr>
        <w:t>We estimate that it takes 8-10 hours per week per course for success.</w:t>
      </w:r>
    </w:p>
    <w:p w14:paraId="20833D45" w14:textId="77777777" w:rsidR="00381432" w:rsidRPr="00AD1CAD" w:rsidRDefault="00381432" w:rsidP="00AD1CAD">
      <w:pPr>
        <w:pStyle w:val="NoSpacing"/>
        <w:rPr>
          <w:rFonts w:asciiTheme="majorHAnsi" w:hAnsiTheme="majorHAnsi"/>
          <w:u w:val="single"/>
          <w:shd w:val="clear" w:color="auto" w:fill="FDFDFD"/>
        </w:rPr>
      </w:pPr>
    </w:p>
    <w:p w14:paraId="48AA12BD" w14:textId="77777777" w:rsidR="00381432" w:rsidRPr="00AD1CAD" w:rsidRDefault="00381432" w:rsidP="00AD1CAD">
      <w:pPr>
        <w:pStyle w:val="NoSpacing"/>
        <w:rPr>
          <w:rFonts w:asciiTheme="majorHAnsi" w:hAnsiTheme="majorHAnsi"/>
          <w:u w:val="single"/>
        </w:rPr>
      </w:pPr>
      <w:r w:rsidRPr="00AD1CAD">
        <w:rPr>
          <w:rFonts w:asciiTheme="majorHAnsi" w:hAnsiTheme="majorHAnsi"/>
          <w:u w:val="single"/>
          <w:shd w:val="clear" w:color="auto" w:fill="FDFDFD"/>
        </w:rPr>
        <w:t>Are there opportunities to work with data analytics software in any of the</w:t>
      </w:r>
      <w:r w:rsidRPr="00AD1CAD">
        <w:rPr>
          <w:rStyle w:val="apple-converted-space"/>
          <w:rFonts w:asciiTheme="majorHAnsi" w:hAnsiTheme="majorHAnsi" w:cs="Times New Roman"/>
          <w:sz w:val="24"/>
          <w:szCs w:val="24"/>
          <w:u w:val="single"/>
          <w:shd w:val="clear" w:color="auto" w:fill="FDFDFD"/>
        </w:rPr>
        <w:t> </w:t>
      </w:r>
      <w:r w:rsidRPr="00AD1CAD">
        <w:rPr>
          <w:rFonts w:asciiTheme="majorHAnsi" w:hAnsiTheme="majorHAnsi"/>
          <w:u w:val="single"/>
          <w:shd w:val="clear" w:color="auto" w:fill="FDFDFD"/>
        </w:rPr>
        <w:t>courses?</w:t>
      </w:r>
    </w:p>
    <w:p w14:paraId="09B81A0C" w14:textId="517C9879" w:rsidR="007A20B6" w:rsidRPr="00AD1CAD" w:rsidRDefault="00381432" w:rsidP="00AD1CAD">
      <w:pPr>
        <w:pStyle w:val="NoSpacing"/>
        <w:rPr>
          <w:rFonts w:asciiTheme="majorHAnsi" w:hAnsiTheme="majorHAnsi"/>
          <w:shd w:val="clear" w:color="auto" w:fill="FDFDFD"/>
        </w:rPr>
      </w:pPr>
      <w:r w:rsidRPr="00AD1CAD">
        <w:rPr>
          <w:rFonts w:asciiTheme="majorHAnsi" w:hAnsiTheme="majorHAnsi"/>
          <w:shd w:val="clear" w:color="auto" w:fill="FDFDFD"/>
        </w:rPr>
        <w:t>Yes. Most courses will use R, but some may use other packages such as SPSS</w:t>
      </w:r>
      <w:r w:rsidRPr="00AD1CAD">
        <w:rPr>
          <w:rStyle w:val="apple-converted-space"/>
          <w:rFonts w:asciiTheme="majorHAnsi" w:hAnsiTheme="majorHAnsi" w:cs="Times New Roman"/>
          <w:sz w:val="24"/>
          <w:szCs w:val="24"/>
          <w:shd w:val="clear" w:color="auto" w:fill="FDFDFD"/>
        </w:rPr>
        <w:t> </w:t>
      </w:r>
      <w:r w:rsidRPr="00AD1CAD">
        <w:rPr>
          <w:rFonts w:asciiTheme="majorHAnsi" w:hAnsiTheme="majorHAnsi"/>
          <w:shd w:val="clear" w:color="auto" w:fill="FDFDFD"/>
        </w:rPr>
        <w:t>and SAS.</w:t>
      </w:r>
    </w:p>
    <w:p w14:paraId="49E72C0F" w14:textId="77777777" w:rsidR="00E72E3E" w:rsidRPr="00AD1CAD" w:rsidRDefault="00E72E3E" w:rsidP="00AD1CAD">
      <w:pPr>
        <w:pStyle w:val="NoSpacing"/>
        <w:rPr>
          <w:rFonts w:asciiTheme="majorHAnsi" w:hAnsiTheme="majorHAnsi"/>
          <w:shd w:val="clear" w:color="auto" w:fill="FDFDFD"/>
        </w:rPr>
      </w:pPr>
    </w:p>
    <w:p w14:paraId="3497DA6D" w14:textId="57510E8B" w:rsidR="00E72E3E" w:rsidRPr="00AD1CAD" w:rsidRDefault="00E72E3E" w:rsidP="00AD1CAD">
      <w:pPr>
        <w:pStyle w:val="NoSpacing"/>
        <w:rPr>
          <w:rFonts w:asciiTheme="majorHAnsi" w:hAnsiTheme="majorHAnsi"/>
          <w:u w:val="single"/>
        </w:rPr>
      </w:pPr>
      <w:r w:rsidRPr="00AD1CAD">
        <w:rPr>
          <w:rFonts w:asciiTheme="majorHAnsi" w:hAnsiTheme="majorHAnsi"/>
          <w:u w:val="single"/>
        </w:rPr>
        <w:t>With regards to SAS, are students exposed to statistical tools only or are they also exposed to the administration of a SAS Server?</w:t>
      </w:r>
    </w:p>
    <w:p w14:paraId="44921E0E" w14:textId="4F155E0D" w:rsidR="00E72E3E" w:rsidRPr="00AD1CAD" w:rsidRDefault="00E72E3E" w:rsidP="00AD1CAD">
      <w:pPr>
        <w:pStyle w:val="NoSpacing"/>
        <w:rPr>
          <w:rFonts w:asciiTheme="majorHAnsi" w:hAnsiTheme="majorHAnsi"/>
        </w:rPr>
      </w:pPr>
      <w:r w:rsidRPr="00AD1CAD">
        <w:rPr>
          <w:rFonts w:asciiTheme="majorHAnsi" w:hAnsiTheme="majorHAnsi"/>
        </w:rPr>
        <w:t>The use of the tools only.</w:t>
      </w:r>
    </w:p>
    <w:p w14:paraId="7C103F02" w14:textId="3867C42F" w:rsidR="00462DA0" w:rsidRPr="00AD1CAD" w:rsidRDefault="007A20B6" w:rsidP="00AD1CAD">
      <w:pPr>
        <w:pStyle w:val="NoSpacing"/>
        <w:rPr>
          <w:rFonts w:asciiTheme="majorHAnsi" w:hAnsiTheme="majorHAnsi"/>
          <w:u w:val="single"/>
          <w:shd w:val="clear" w:color="auto" w:fill="FFFFFF"/>
        </w:rPr>
      </w:pPr>
      <w:r w:rsidRPr="00AD1CAD">
        <w:rPr>
          <w:rFonts w:asciiTheme="majorHAnsi" w:eastAsia="Times New Roman" w:hAnsiTheme="majorHAnsi"/>
        </w:rPr>
        <w:br/>
      </w:r>
      <w:r w:rsidRPr="00AD1CAD">
        <w:rPr>
          <w:rFonts w:asciiTheme="majorHAnsi" w:eastAsia="Times New Roman" w:hAnsiTheme="majorHAnsi"/>
          <w:u w:val="single"/>
        </w:rPr>
        <w:t>Is</w:t>
      </w:r>
      <w:r w:rsidR="00462DA0" w:rsidRPr="00AD1CAD">
        <w:rPr>
          <w:rFonts w:asciiTheme="majorHAnsi" w:eastAsia="Times New Roman" w:hAnsiTheme="majorHAnsi"/>
          <w:u w:val="single"/>
        </w:rPr>
        <w:t xml:space="preserve"> Machine Learning covered?</w:t>
      </w:r>
    </w:p>
    <w:p w14:paraId="345B7B83" w14:textId="77777777" w:rsidR="00227302" w:rsidRDefault="00462DA0" w:rsidP="00AD1CAD">
      <w:pPr>
        <w:pStyle w:val="NoSpacing"/>
        <w:rPr>
          <w:rFonts w:asciiTheme="majorHAnsi" w:hAnsiTheme="majorHAnsi"/>
          <w:shd w:val="clear" w:color="auto" w:fill="FFFFFF"/>
        </w:rPr>
      </w:pPr>
      <w:r w:rsidRPr="00AD1CAD">
        <w:rPr>
          <w:rFonts w:asciiTheme="majorHAnsi" w:hAnsiTheme="majorHAnsi"/>
          <w:shd w:val="clear" w:color="auto" w:fill="FFFFFF"/>
        </w:rPr>
        <w:t xml:space="preserve">Yes, in IE 575, SWENG 545. You are learning about </w:t>
      </w:r>
      <w:r w:rsidR="007A20B6" w:rsidRPr="00AD1CAD">
        <w:rPr>
          <w:rFonts w:asciiTheme="majorHAnsi" w:eastAsia="Times New Roman" w:hAnsiTheme="majorHAnsi"/>
        </w:rPr>
        <w:t xml:space="preserve">Naïve Bayes, </w:t>
      </w:r>
      <w:r w:rsidRPr="00AD1CAD">
        <w:rPr>
          <w:rFonts w:asciiTheme="majorHAnsi" w:eastAsia="Times New Roman" w:hAnsiTheme="majorHAnsi"/>
        </w:rPr>
        <w:t xml:space="preserve">ANN, </w:t>
      </w:r>
      <w:r w:rsidR="007A20B6" w:rsidRPr="00AD1CAD">
        <w:rPr>
          <w:rFonts w:asciiTheme="majorHAnsi" w:eastAsia="Times New Roman" w:hAnsiTheme="majorHAnsi"/>
        </w:rPr>
        <w:t>neural nets, swarms, GAs, etc.)</w:t>
      </w:r>
      <w:r w:rsidRPr="00AD1CAD">
        <w:rPr>
          <w:rFonts w:asciiTheme="majorHAnsi" w:hAnsiTheme="majorHAnsi"/>
          <w:shd w:val="clear" w:color="auto" w:fill="FFFFFF"/>
        </w:rPr>
        <w:t>.</w:t>
      </w:r>
      <w:r w:rsidR="00227302">
        <w:rPr>
          <w:rFonts w:asciiTheme="majorHAnsi" w:hAnsiTheme="majorHAnsi"/>
          <w:shd w:val="clear" w:color="auto" w:fill="FFFFFF"/>
        </w:rPr>
        <w:t xml:space="preserve"> </w:t>
      </w:r>
    </w:p>
    <w:p w14:paraId="32501553" w14:textId="77777777" w:rsidR="00227302" w:rsidRDefault="00227302" w:rsidP="00AD1CAD">
      <w:pPr>
        <w:pStyle w:val="NoSpacing"/>
        <w:rPr>
          <w:rFonts w:asciiTheme="majorHAnsi" w:eastAsia="Times New Roman" w:hAnsiTheme="majorHAnsi" w:cs="Calibri"/>
        </w:rPr>
      </w:pPr>
    </w:p>
    <w:p w14:paraId="44C533D8" w14:textId="349E2722" w:rsidR="000E38E1" w:rsidRPr="00227302" w:rsidRDefault="000E38E1" w:rsidP="00AD1CAD">
      <w:pPr>
        <w:pStyle w:val="NoSpacing"/>
        <w:rPr>
          <w:rFonts w:asciiTheme="majorHAnsi" w:hAnsiTheme="majorHAnsi"/>
          <w:shd w:val="clear" w:color="auto" w:fill="FFFFFF"/>
        </w:rPr>
      </w:pPr>
      <w:r w:rsidRPr="00AD1CAD">
        <w:rPr>
          <w:rFonts w:asciiTheme="majorHAnsi" w:eastAsia="Times New Roman" w:hAnsiTheme="majorHAnsi" w:cs="Calibri"/>
        </w:rPr>
        <w:t>Supervised learning is part SWENG 545 (so I suggest he not take STAT 508, which focuses on statistical data mining) and unsupervised learning is part of IE 575 – both core courses.</w:t>
      </w:r>
    </w:p>
    <w:p w14:paraId="5C62CC7E" w14:textId="192C40F7" w:rsidR="000E38E1" w:rsidRPr="00AD1CAD" w:rsidRDefault="000E38E1" w:rsidP="00AD1CAD">
      <w:pPr>
        <w:pStyle w:val="NoSpacing"/>
        <w:rPr>
          <w:rFonts w:asciiTheme="majorHAnsi" w:eastAsia="Times New Roman" w:hAnsiTheme="majorHAnsi" w:cs="Calibri"/>
        </w:rPr>
      </w:pPr>
      <w:r w:rsidRPr="00AD1CAD">
        <w:rPr>
          <w:rFonts w:asciiTheme="majorHAnsi" w:eastAsia="Times New Roman" w:hAnsiTheme="majorHAnsi" w:cs="Calibri"/>
        </w:rPr>
        <w:t xml:space="preserve">DAAN 862 includes ML and supervised learning with </w:t>
      </w:r>
      <w:proofErr w:type="spellStart"/>
      <w:r w:rsidRPr="00AD1CAD">
        <w:rPr>
          <w:rFonts w:asciiTheme="majorHAnsi" w:eastAsia="Times New Roman" w:hAnsiTheme="majorHAnsi" w:cs="Calibri"/>
        </w:rPr>
        <w:t>SciKit</w:t>
      </w:r>
      <w:proofErr w:type="spellEnd"/>
      <w:r w:rsidRPr="00AD1CAD">
        <w:rPr>
          <w:rFonts w:asciiTheme="majorHAnsi" w:eastAsia="Times New Roman" w:hAnsiTheme="majorHAnsi" w:cs="Calibri"/>
        </w:rPr>
        <w:t xml:space="preserve">-Learn and natural language processing. A deep learning elective is currently under development for online delivery and should be on the schedule in </w:t>
      </w:r>
      <w:r w:rsidR="003E57B8">
        <w:rPr>
          <w:rFonts w:asciiTheme="majorHAnsi" w:eastAsia="Times New Roman" w:hAnsiTheme="majorHAnsi" w:cs="Calibri"/>
        </w:rPr>
        <w:t xml:space="preserve">late </w:t>
      </w:r>
      <w:r w:rsidRPr="00AD1CAD">
        <w:rPr>
          <w:rFonts w:asciiTheme="majorHAnsi" w:eastAsia="Times New Roman" w:hAnsiTheme="majorHAnsi" w:cs="Calibri"/>
        </w:rPr>
        <w:t>2020.</w:t>
      </w:r>
    </w:p>
    <w:p w14:paraId="5ED563AB" w14:textId="1D120752" w:rsidR="007A20B6" w:rsidRPr="00AD1CAD" w:rsidRDefault="007A20B6" w:rsidP="00AD1CAD">
      <w:pPr>
        <w:pStyle w:val="NoSpacing"/>
        <w:rPr>
          <w:rFonts w:asciiTheme="majorHAnsi" w:eastAsia="Times New Roman" w:hAnsiTheme="majorHAnsi"/>
        </w:rPr>
      </w:pPr>
    </w:p>
    <w:p w14:paraId="78E4B263" w14:textId="2C0AF536" w:rsidR="007A20B6" w:rsidRPr="00AD1CAD" w:rsidRDefault="0023351C" w:rsidP="00AD1CAD">
      <w:pPr>
        <w:pStyle w:val="NoSpacing"/>
        <w:rPr>
          <w:rFonts w:asciiTheme="majorHAnsi" w:eastAsia="Times New Roman" w:hAnsiTheme="majorHAnsi"/>
        </w:rPr>
      </w:pPr>
      <w:r w:rsidRPr="00AD1CAD">
        <w:rPr>
          <w:rFonts w:asciiTheme="majorHAnsi" w:hAnsiTheme="majorHAnsi"/>
          <w:u w:val="single"/>
        </w:rPr>
        <w:t>What does the data visualization class cover?</w:t>
      </w:r>
      <w:r w:rsidRPr="00AD1CAD">
        <w:rPr>
          <w:rFonts w:asciiTheme="majorHAnsi" w:hAnsiTheme="majorHAnsi"/>
        </w:rPr>
        <w:br/>
      </w:r>
      <w:r w:rsidR="00536580" w:rsidRPr="00AD1CAD">
        <w:rPr>
          <w:rFonts w:asciiTheme="majorHAnsi" w:hAnsiTheme="majorHAnsi"/>
          <w:shd w:val="clear" w:color="auto" w:fill="FDFDFD"/>
        </w:rPr>
        <w:t xml:space="preserve">We </w:t>
      </w:r>
      <w:r w:rsidRPr="00AD1CAD">
        <w:rPr>
          <w:rFonts w:asciiTheme="majorHAnsi" w:hAnsiTheme="majorHAnsi"/>
          <w:shd w:val="clear" w:color="auto" w:fill="FDFDFD"/>
        </w:rPr>
        <w:t xml:space="preserve">like to stick to mostly open source / academic tools that are freely available. Thus, we will mostly use Sci2 </w:t>
      </w:r>
      <w:hyperlink r:id="rId6" w:tgtFrame="_blank" w:history="1">
        <w:r w:rsidRPr="00AD1CAD">
          <w:rPr>
            <w:rStyle w:val="Hyperlink"/>
            <w:rFonts w:asciiTheme="majorHAnsi" w:hAnsiTheme="majorHAnsi" w:cs="Times New Roman"/>
            <w:color w:val="auto"/>
            <w:sz w:val="24"/>
            <w:szCs w:val="24"/>
            <w:shd w:val="clear" w:color="auto" w:fill="FDFDFD"/>
          </w:rPr>
          <w:t>https://sci2.cns.iu.edu/user/index.php</w:t>
        </w:r>
      </w:hyperlink>
      <w:r w:rsidRPr="00AD1CAD">
        <w:rPr>
          <w:rFonts w:asciiTheme="majorHAnsi" w:hAnsiTheme="majorHAnsi"/>
          <w:shd w:val="clear" w:color="auto" w:fill="FDFDFD"/>
        </w:rPr>
        <w:t xml:space="preserve"> and the visualization capabilities of R (</w:t>
      </w:r>
      <w:hyperlink r:id="rId7" w:tgtFrame="_blank" w:history="1">
        <w:r w:rsidRPr="00AD1CAD">
          <w:rPr>
            <w:rStyle w:val="Hyperlink"/>
            <w:rFonts w:asciiTheme="majorHAnsi" w:hAnsiTheme="majorHAnsi" w:cs="Times New Roman"/>
            <w:color w:val="auto"/>
            <w:sz w:val="24"/>
            <w:szCs w:val="24"/>
            <w:shd w:val="clear" w:color="auto" w:fill="FDFDFD"/>
          </w:rPr>
          <w:t>https://cran.r-project.org/</w:t>
        </w:r>
      </w:hyperlink>
      <w:r w:rsidRPr="00AD1CAD">
        <w:rPr>
          <w:rFonts w:asciiTheme="majorHAnsi" w:hAnsiTheme="majorHAnsi"/>
          <w:shd w:val="clear" w:color="auto" w:fill="FDFDFD"/>
        </w:rPr>
        <w:t xml:space="preserve">).  </w:t>
      </w:r>
      <w:r w:rsidRPr="00AD1CAD">
        <w:rPr>
          <w:rFonts w:asciiTheme="majorHAnsi" w:eastAsia="Times New Roman" w:hAnsiTheme="majorHAnsi"/>
        </w:rPr>
        <w:t>We mostly use Tableau, with some Gephi.</w:t>
      </w:r>
      <w:r w:rsidR="00D84E3E" w:rsidRPr="00AD1CAD">
        <w:rPr>
          <w:rFonts w:asciiTheme="majorHAnsi" w:eastAsia="Times New Roman" w:hAnsiTheme="majorHAnsi"/>
        </w:rPr>
        <w:t xml:space="preserve">  </w:t>
      </w:r>
      <w:r w:rsidR="00D84E3E" w:rsidRPr="00AD1CAD">
        <w:rPr>
          <w:rStyle w:val="apple-converted-space"/>
          <w:rFonts w:asciiTheme="majorHAnsi" w:hAnsiTheme="majorHAnsi" w:cs="Times New Roman"/>
          <w:sz w:val="24"/>
          <w:szCs w:val="24"/>
          <w:shd w:val="clear" w:color="auto" w:fill="FFFFFF"/>
        </w:rPr>
        <w:t>A</w:t>
      </w:r>
      <w:r w:rsidR="00D84E3E" w:rsidRPr="00AD1CAD">
        <w:rPr>
          <w:rFonts w:asciiTheme="majorHAnsi" w:hAnsiTheme="majorHAnsi"/>
          <w:shd w:val="clear" w:color="auto" w:fill="FFFFFF"/>
        </w:rPr>
        <w:t xml:space="preserve">spects of visualization </w:t>
      </w:r>
      <w:r w:rsidR="00D84E3E" w:rsidRPr="00AD1CAD">
        <w:rPr>
          <w:rFonts w:asciiTheme="majorHAnsi" w:hAnsiTheme="majorHAnsi"/>
          <w:shd w:val="clear" w:color="auto" w:fill="FFFFFF"/>
        </w:rPr>
        <w:lastRenderedPageBreak/>
        <w:t xml:space="preserve">are present in other courses, such as IE 575 and INSC 846, but it is concentrated in DAAN 871, which is </w:t>
      </w:r>
      <w:proofErr w:type="gramStart"/>
      <w:r w:rsidR="00D84E3E" w:rsidRPr="00AD1CAD">
        <w:rPr>
          <w:rFonts w:asciiTheme="majorHAnsi" w:hAnsiTheme="majorHAnsi"/>
          <w:shd w:val="clear" w:color="auto" w:fill="FFFFFF"/>
        </w:rPr>
        <w:t>definitely more</w:t>
      </w:r>
      <w:proofErr w:type="gramEnd"/>
      <w:r w:rsidR="00D84E3E" w:rsidRPr="00AD1CAD">
        <w:rPr>
          <w:rFonts w:asciiTheme="majorHAnsi" w:hAnsiTheme="majorHAnsi"/>
          <w:shd w:val="clear" w:color="auto" w:fill="FFFFFF"/>
        </w:rPr>
        <w:t xml:space="preserve"> than an intro course.</w:t>
      </w:r>
    </w:p>
    <w:p w14:paraId="789C7693" w14:textId="77777777" w:rsidR="007A20B6" w:rsidRPr="00AD1CAD" w:rsidRDefault="007A20B6" w:rsidP="00AD1CAD">
      <w:pPr>
        <w:pStyle w:val="NoSpacing"/>
        <w:rPr>
          <w:rFonts w:asciiTheme="majorHAnsi" w:eastAsia="Times New Roman" w:hAnsiTheme="majorHAnsi"/>
        </w:rPr>
      </w:pPr>
      <w:r w:rsidRPr="00AD1CAD">
        <w:rPr>
          <w:rFonts w:asciiTheme="majorHAnsi" w:eastAsia="Times New Roman" w:hAnsiTheme="majorHAnsi"/>
        </w:rPr>
        <w:t> </w:t>
      </w:r>
    </w:p>
    <w:p w14:paraId="257DD3EC" w14:textId="34F34A43" w:rsidR="007A20B6" w:rsidRPr="00AD1CAD" w:rsidRDefault="007A20B6" w:rsidP="00AD1CAD">
      <w:pPr>
        <w:pStyle w:val="NoSpacing"/>
        <w:rPr>
          <w:rFonts w:asciiTheme="majorHAnsi" w:eastAsia="Times New Roman" w:hAnsiTheme="majorHAnsi"/>
          <w:u w:val="single"/>
        </w:rPr>
      </w:pPr>
      <w:r w:rsidRPr="00AD1CAD">
        <w:rPr>
          <w:rFonts w:asciiTheme="majorHAnsi" w:eastAsia="Times New Roman" w:hAnsiTheme="majorHAnsi"/>
          <w:u w:val="single"/>
        </w:rPr>
        <w:t>How different is this course from different Data Science Certifications provided by Cloudera. EMC or any other organizations?</w:t>
      </w:r>
    </w:p>
    <w:p w14:paraId="76CBE445" w14:textId="7DF636D3" w:rsidR="007A20B6" w:rsidRPr="00AD1CAD" w:rsidRDefault="007A20B6" w:rsidP="00AD1CAD">
      <w:pPr>
        <w:pStyle w:val="NoSpacing"/>
        <w:rPr>
          <w:rFonts w:asciiTheme="majorHAnsi" w:eastAsia="Times New Roman" w:hAnsiTheme="majorHAnsi"/>
        </w:rPr>
      </w:pPr>
      <w:r w:rsidRPr="00AD1CAD">
        <w:rPr>
          <w:rFonts w:asciiTheme="majorHAnsi" w:eastAsia="Times New Roman" w:hAnsiTheme="majorHAnsi"/>
        </w:rPr>
        <w:t>It’s a degree, not tra</w:t>
      </w:r>
      <w:r w:rsidR="00EA4264" w:rsidRPr="00AD1CAD">
        <w:rPr>
          <w:rFonts w:asciiTheme="majorHAnsi" w:eastAsia="Times New Roman" w:hAnsiTheme="majorHAnsi"/>
        </w:rPr>
        <w:t xml:space="preserve">ining or certification. </w:t>
      </w:r>
      <w:r w:rsidR="00EA4264" w:rsidRPr="00AD1CAD">
        <w:rPr>
          <w:rFonts w:asciiTheme="majorHAnsi" w:hAnsiTheme="majorHAnsi"/>
        </w:rPr>
        <w:t xml:space="preserve">As a </w:t>
      </w:r>
      <w:r w:rsidR="00227302" w:rsidRPr="00AD1CAD">
        <w:rPr>
          <w:rFonts w:asciiTheme="majorHAnsi" w:hAnsiTheme="majorHAnsi"/>
        </w:rPr>
        <w:t>university</w:t>
      </w:r>
      <w:r w:rsidR="00EA4264" w:rsidRPr="00AD1CAD">
        <w:rPr>
          <w:rFonts w:asciiTheme="majorHAnsi" w:hAnsiTheme="majorHAnsi"/>
        </w:rPr>
        <w:t xml:space="preserve"> we separate education from training/certification.</w:t>
      </w:r>
    </w:p>
    <w:p w14:paraId="64BD2E67" w14:textId="77777777" w:rsidR="00381432" w:rsidRPr="00AD1CAD" w:rsidRDefault="00381432" w:rsidP="00AD1CAD">
      <w:pPr>
        <w:pStyle w:val="NoSpacing"/>
        <w:rPr>
          <w:rFonts w:asciiTheme="majorHAnsi" w:hAnsiTheme="majorHAnsi"/>
          <w:u w:val="single"/>
        </w:rPr>
      </w:pPr>
    </w:p>
    <w:p w14:paraId="0653793F" w14:textId="77777777" w:rsidR="001C1FFD" w:rsidRPr="00AD1CAD" w:rsidRDefault="001C1FFD" w:rsidP="00AD1CAD">
      <w:pPr>
        <w:pStyle w:val="NoSpacing"/>
        <w:rPr>
          <w:rFonts w:asciiTheme="majorHAnsi" w:hAnsiTheme="majorHAnsi"/>
          <w:u w:val="single"/>
        </w:rPr>
      </w:pPr>
      <w:r w:rsidRPr="00AD1CAD">
        <w:rPr>
          <w:rFonts w:asciiTheme="majorHAnsi" w:hAnsiTheme="majorHAnsi"/>
          <w:u w:val="single"/>
        </w:rPr>
        <w:t>Is the curriculum math intensive, writing intensive, or more hands on projects?</w:t>
      </w:r>
    </w:p>
    <w:p w14:paraId="4B5F244D" w14:textId="0E228509" w:rsidR="001C1FFD" w:rsidRPr="00AD1CAD" w:rsidRDefault="001C1FFD" w:rsidP="00AD1CAD">
      <w:pPr>
        <w:pStyle w:val="NoSpacing"/>
        <w:rPr>
          <w:rFonts w:asciiTheme="majorHAnsi" w:hAnsiTheme="majorHAnsi"/>
        </w:rPr>
      </w:pPr>
      <w:proofErr w:type="gramStart"/>
      <w:r w:rsidRPr="00AD1CAD">
        <w:rPr>
          <w:rFonts w:asciiTheme="majorHAnsi" w:hAnsiTheme="majorHAnsi"/>
        </w:rPr>
        <w:t>All of</w:t>
      </w:r>
      <w:proofErr w:type="gramEnd"/>
      <w:r w:rsidRPr="00AD1CAD">
        <w:rPr>
          <w:rFonts w:asciiTheme="majorHAnsi" w:hAnsiTheme="majorHAnsi"/>
        </w:rPr>
        <w:t xml:space="preserve"> the above. Several of the courses are mathematical and analytical, while others are reading and writing intensive. There are several </w:t>
      </w:r>
      <w:r w:rsidR="00227302" w:rsidRPr="00AD1CAD">
        <w:rPr>
          <w:rFonts w:asciiTheme="majorHAnsi" w:hAnsiTheme="majorHAnsi"/>
        </w:rPr>
        <w:t>hands-on</w:t>
      </w:r>
      <w:r w:rsidRPr="00AD1CAD">
        <w:rPr>
          <w:rFonts w:asciiTheme="majorHAnsi" w:hAnsiTheme="majorHAnsi"/>
        </w:rPr>
        <w:t xml:space="preserve"> projects, including the capstone.</w:t>
      </w:r>
    </w:p>
    <w:p w14:paraId="1C008394" w14:textId="77777777" w:rsidR="001C1FFD" w:rsidRPr="00AD1CAD" w:rsidRDefault="001C1FFD" w:rsidP="00AD1CAD">
      <w:pPr>
        <w:pStyle w:val="NoSpacing"/>
        <w:rPr>
          <w:rFonts w:asciiTheme="majorHAnsi" w:eastAsia="Times New Roman" w:hAnsiTheme="majorHAnsi"/>
        </w:rPr>
      </w:pPr>
    </w:p>
    <w:p w14:paraId="5AC483EE" w14:textId="77777777" w:rsidR="001C1FFD" w:rsidRPr="00AD1CAD" w:rsidRDefault="001C1FFD" w:rsidP="00AD1CAD">
      <w:pPr>
        <w:pStyle w:val="NoSpacing"/>
        <w:rPr>
          <w:rFonts w:asciiTheme="majorHAnsi" w:eastAsia="Times New Roman" w:hAnsiTheme="majorHAnsi"/>
          <w:u w:val="single"/>
        </w:rPr>
      </w:pPr>
      <w:r w:rsidRPr="00AD1CAD">
        <w:rPr>
          <w:rFonts w:asciiTheme="majorHAnsi" w:eastAsia="Times New Roman" w:hAnsiTheme="majorHAnsi"/>
          <w:u w:val="single"/>
        </w:rPr>
        <w:t xml:space="preserve">Does one </w:t>
      </w:r>
      <w:proofErr w:type="gramStart"/>
      <w:r w:rsidRPr="00AD1CAD">
        <w:rPr>
          <w:rFonts w:asciiTheme="majorHAnsi" w:eastAsia="Times New Roman" w:hAnsiTheme="majorHAnsi"/>
          <w:u w:val="single"/>
        </w:rPr>
        <w:t>gets</w:t>
      </w:r>
      <w:proofErr w:type="gramEnd"/>
      <w:r w:rsidRPr="00AD1CAD">
        <w:rPr>
          <w:rFonts w:asciiTheme="majorHAnsi" w:eastAsia="Times New Roman" w:hAnsiTheme="majorHAnsi"/>
          <w:u w:val="single"/>
        </w:rPr>
        <w:t xml:space="preserve"> hands on ability to solve real-time problems? </w:t>
      </w:r>
    </w:p>
    <w:p w14:paraId="40062005" w14:textId="77777777" w:rsidR="001C1FFD" w:rsidRPr="00AD1CAD" w:rsidRDefault="001C1FFD" w:rsidP="00AD1CAD">
      <w:pPr>
        <w:pStyle w:val="NoSpacing"/>
        <w:rPr>
          <w:rFonts w:asciiTheme="majorHAnsi" w:eastAsia="Times New Roman" w:hAnsiTheme="majorHAnsi"/>
        </w:rPr>
      </w:pPr>
      <w:r w:rsidRPr="00AD1CAD">
        <w:rPr>
          <w:rFonts w:asciiTheme="majorHAnsi" w:eastAsia="Times New Roman" w:hAnsiTheme="majorHAnsi"/>
        </w:rPr>
        <w:t>Yes, lots of hands-on, experiential learning throughout curriculum and a capstone project.</w:t>
      </w:r>
    </w:p>
    <w:p w14:paraId="2780769F" w14:textId="77777777" w:rsidR="001C1FFD" w:rsidRPr="00AD1CAD" w:rsidRDefault="001C1FFD" w:rsidP="00AD1CAD">
      <w:pPr>
        <w:pStyle w:val="NoSpacing"/>
        <w:rPr>
          <w:rFonts w:asciiTheme="majorHAnsi" w:hAnsiTheme="majorHAnsi"/>
          <w:u w:val="single"/>
        </w:rPr>
      </w:pPr>
    </w:p>
    <w:p w14:paraId="53779A58" w14:textId="77777777" w:rsidR="00381432" w:rsidRPr="00AD1CAD" w:rsidRDefault="00381432" w:rsidP="00AD1CAD">
      <w:pPr>
        <w:pStyle w:val="NoSpacing"/>
        <w:rPr>
          <w:rFonts w:asciiTheme="majorHAnsi" w:hAnsiTheme="majorHAnsi"/>
          <w:u w:val="single"/>
        </w:rPr>
      </w:pPr>
      <w:r w:rsidRPr="00AD1CAD">
        <w:rPr>
          <w:rFonts w:asciiTheme="majorHAnsi" w:hAnsiTheme="majorHAnsi"/>
          <w:u w:val="single"/>
        </w:rPr>
        <w:t>What is the capstone like?</w:t>
      </w:r>
    </w:p>
    <w:p w14:paraId="0B903E66" w14:textId="3DF90479" w:rsidR="001C1FFD" w:rsidRPr="00AD1CAD" w:rsidRDefault="00381432" w:rsidP="00AD1CAD">
      <w:pPr>
        <w:pStyle w:val="NoSpacing"/>
        <w:rPr>
          <w:rFonts w:asciiTheme="majorHAnsi" w:hAnsiTheme="majorHAnsi"/>
        </w:rPr>
      </w:pPr>
      <w:r w:rsidRPr="00AD1CAD">
        <w:rPr>
          <w:rFonts w:asciiTheme="majorHAnsi" w:hAnsiTheme="majorHAnsi"/>
          <w:shd w:val="clear" w:color="auto" w:fill="FFFFFF"/>
        </w:rPr>
        <w:t>While each capstone course focuses on problems relevant to their specific domains, they all provide students with an opportunity to apply their knowledge of the theories, methods, processes, and tools of data analytics, learned throughout their program, in a culminating and summative experience. The choice of project topic and exact form will be mutually determined by the instructor and each student. A written paper based on the applied project is required and must contain project description, analysis, and inte</w:t>
      </w:r>
      <w:r w:rsidR="001C1FFD" w:rsidRPr="00AD1CAD">
        <w:rPr>
          <w:rFonts w:asciiTheme="majorHAnsi" w:hAnsiTheme="majorHAnsi"/>
          <w:shd w:val="clear" w:color="auto" w:fill="FFFFFF"/>
        </w:rPr>
        <w:t xml:space="preserve">rpretation of its findings. </w:t>
      </w:r>
      <w:r w:rsidR="001C1FFD" w:rsidRPr="00AD1CAD">
        <w:rPr>
          <w:rFonts w:asciiTheme="majorHAnsi" w:hAnsiTheme="majorHAnsi"/>
        </w:rPr>
        <w:t xml:space="preserve">The capstone is different for the base program and the </w:t>
      </w:r>
      <w:r w:rsidR="00227302">
        <w:rPr>
          <w:rFonts w:asciiTheme="majorHAnsi" w:hAnsiTheme="majorHAnsi"/>
        </w:rPr>
        <w:t>business analytics</w:t>
      </w:r>
      <w:r w:rsidR="001C1FFD" w:rsidRPr="00AD1CAD">
        <w:rPr>
          <w:rFonts w:asciiTheme="majorHAnsi" w:hAnsiTheme="majorHAnsi"/>
        </w:rPr>
        <w:t xml:space="preserve"> option. In the base program students are provided a real dataset that they must load, clean, and pre-process before determining the appropriate analytics for the problem at hand and the nature of the data. Conduct the analysis and report upon their findings. In the </w:t>
      </w:r>
      <w:r w:rsidR="00CF4028">
        <w:rPr>
          <w:rFonts w:asciiTheme="majorHAnsi" w:hAnsiTheme="majorHAnsi"/>
        </w:rPr>
        <w:t>business analytics</w:t>
      </w:r>
      <w:r w:rsidR="001C1FFD" w:rsidRPr="00AD1CAD">
        <w:rPr>
          <w:rFonts w:asciiTheme="majorHAnsi" w:hAnsiTheme="majorHAnsi"/>
        </w:rPr>
        <w:t xml:space="preserve"> option the focus is on the application of analytics to business decision-making with less emphasis on data management and infrastructure.</w:t>
      </w:r>
      <w:r w:rsidR="005D57EA">
        <w:rPr>
          <w:rFonts w:asciiTheme="majorHAnsi" w:hAnsiTheme="majorHAnsi"/>
        </w:rPr>
        <w:t xml:space="preserve"> It is a group project.</w:t>
      </w:r>
    </w:p>
    <w:p w14:paraId="1E1E248E" w14:textId="77777777" w:rsidR="004F7116" w:rsidRPr="00AD1CAD" w:rsidRDefault="004F7116" w:rsidP="00AD1CAD">
      <w:pPr>
        <w:pStyle w:val="NoSpacing"/>
        <w:rPr>
          <w:rFonts w:asciiTheme="majorHAnsi" w:hAnsiTheme="majorHAnsi"/>
        </w:rPr>
      </w:pPr>
    </w:p>
    <w:p w14:paraId="056D2312" w14:textId="77777777" w:rsidR="004F7116" w:rsidRPr="00AD1CAD" w:rsidRDefault="004F7116" w:rsidP="00AD1CAD">
      <w:pPr>
        <w:pStyle w:val="NoSpacing"/>
        <w:rPr>
          <w:rFonts w:asciiTheme="majorHAnsi" w:hAnsiTheme="majorHAnsi"/>
          <w:u w:val="single"/>
        </w:rPr>
      </w:pPr>
      <w:r w:rsidRPr="00AD1CAD">
        <w:rPr>
          <w:rFonts w:asciiTheme="majorHAnsi" w:hAnsiTheme="majorHAnsi"/>
          <w:u w:val="single"/>
        </w:rPr>
        <w:t>What kind of job titles might I apply for with this degree?</w:t>
      </w:r>
    </w:p>
    <w:p w14:paraId="510BA862" w14:textId="5B92FD43" w:rsidR="001977FC" w:rsidRPr="00AD1CAD" w:rsidRDefault="004F7116" w:rsidP="00AD1CAD">
      <w:pPr>
        <w:pStyle w:val="NoSpacing"/>
        <w:rPr>
          <w:rFonts w:asciiTheme="majorHAnsi" w:hAnsiTheme="majorHAnsi"/>
        </w:rPr>
      </w:pPr>
      <w:r w:rsidRPr="00AD1CAD">
        <w:rPr>
          <w:rFonts w:asciiTheme="majorHAnsi" w:hAnsiTheme="majorHAnsi"/>
        </w:rPr>
        <w:t xml:space="preserve">Graduates can pursue jobs </w:t>
      </w:r>
      <w:r w:rsidR="00CC7C78" w:rsidRPr="00AD1CAD">
        <w:rPr>
          <w:rFonts w:asciiTheme="majorHAnsi" w:hAnsiTheme="majorHAnsi"/>
        </w:rPr>
        <w:t>as</w:t>
      </w:r>
      <w:r w:rsidRPr="00AD1CAD">
        <w:rPr>
          <w:rFonts w:asciiTheme="majorHAnsi" w:hAnsiTheme="majorHAnsi"/>
        </w:rPr>
        <w:t xml:space="preserve"> </w:t>
      </w:r>
      <w:r w:rsidR="00CC7C78" w:rsidRPr="00AD1CAD">
        <w:rPr>
          <w:rFonts w:asciiTheme="majorHAnsi" w:hAnsiTheme="majorHAnsi"/>
        </w:rPr>
        <w:t>data modeler, data architect, Extraction, Transformation, Loading (ETL) developer, business intelligence (BI) developer, data warehouse developer, data analyst, systems analyst, financial analyst, etc.</w:t>
      </w:r>
    </w:p>
    <w:p w14:paraId="17689CD4" w14:textId="77777777" w:rsidR="00006261" w:rsidRPr="00AD1CAD" w:rsidRDefault="00006261" w:rsidP="00AD1CAD">
      <w:pPr>
        <w:pStyle w:val="NoSpacing"/>
        <w:rPr>
          <w:rFonts w:asciiTheme="majorHAnsi" w:hAnsiTheme="majorHAnsi"/>
        </w:rPr>
      </w:pPr>
    </w:p>
    <w:p w14:paraId="4747A380" w14:textId="75EE8C7B" w:rsidR="001977FC" w:rsidRPr="00AD1CAD" w:rsidRDefault="001977FC" w:rsidP="00AD1CAD">
      <w:pPr>
        <w:pStyle w:val="NoSpacing"/>
        <w:rPr>
          <w:rFonts w:asciiTheme="majorHAnsi" w:hAnsiTheme="majorHAnsi"/>
          <w:u w:val="single"/>
        </w:rPr>
      </w:pPr>
      <w:r w:rsidRPr="00AD1CAD">
        <w:rPr>
          <w:rFonts w:asciiTheme="majorHAnsi" w:hAnsiTheme="majorHAnsi"/>
          <w:u w:val="single"/>
        </w:rPr>
        <w:t xml:space="preserve">What are the options for starting with the certificate and transitioning to the </w:t>
      </w:r>
      <w:proofErr w:type="gramStart"/>
      <w:r w:rsidRPr="00AD1CAD">
        <w:rPr>
          <w:rFonts w:asciiTheme="majorHAnsi" w:hAnsiTheme="majorHAnsi"/>
          <w:u w:val="single"/>
        </w:rPr>
        <w:t>Master’s</w:t>
      </w:r>
      <w:proofErr w:type="gramEnd"/>
      <w:r w:rsidRPr="00AD1CAD">
        <w:rPr>
          <w:rFonts w:asciiTheme="majorHAnsi" w:hAnsiTheme="majorHAnsi"/>
          <w:u w:val="single"/>
        </w:rPr>
        <w:t xml:space="preserve"> degree? Does the application process need to be restarted or is there a transfer option?</w:t>
      </w:r>
    </w:p>
    <w:p w14:paraId="2BFEDB3F" w14:textId="781D1C5A" w:rsidR="001977FC" w:rsidRPr="00AD1CAD" w:rsidRDefault="001977FC" w:rsidP="00AD1CAD">
      <w:pPr>
        <w:pStyle w:val="NoSpacing"/>
        <w:rPr>
          <w:rFonts w:asciiTheme="majorHAnsi" w:hAnsiTheme="majorHAnsi"/>
        </w:rPr>
      </w:pPr>
      <w:r w:rsidRPr="00AD1CAD">
        <w:rPr>
          <w:rFonts w:asciiTheme="majorHAnsi" w:hAnsiTheme="majorHAnsi"/>
          <w:shd w:val="clear" w:color="auto" w:fill="FFFFFF"/>
        </w:rPr>
        <w:t xml:space="preserve">The Graduate Certificate in Business Analytics consists of three courses from the Data Analytics – Business Analytics option. You can begin by pursuing the certificate, and then choose to continue and apply to the master’s degree program. If you apply and are accepted to the master’s degree program, you can apply the 9 credits from the certificate </w:t>
      </w:r>
      <w:r w:rsidR="007E66C0" w:rsidRPr="00AD1CAD">
        <w:rPr>
          <w:rFonts w:asciiTheme="majorHAnsi" w:hAnsiTheme="majorHAnsi"/>
          <w:shd w:val="clear" w:color="auto" w:fill="FFFFFF"/>
        </w:rPr>
        <w:t>towar</w:t>
      </w:r>
      <w:r w:rsidR="007E66C0">
        <w:rPr>
          <w:rFonts w:asciiTheme="majorHAnsi" w:hAnsiTheme="majorHAnsi"/>
          <w:shd w:val="clear" w:color="auto" w:fill="FFFFFF"/>
        </w:rPr>
        <w:t>d</w:t>
      </w:r>
      <w:r w:rsidRPr="00AD1CAD">
        <w:rPr>
          <w:rFonts w:asciiTheme="majorHAnsi" w:hAnsiTheme="majorHAnsi"/>
          <w:shd w:val="clear" w:color="auto" w:fill="FFFFFF"/>
        </w:rPr>
        <w:t xml:space="preserve"> the degree.</w:t>
      </w:r>
    </w:p>
    <w:p w14:paraId="6B2DDBAC" w14:textId="77777777" w:rsidR="001977FC" w:rsidRPr="00AD1CAD" w:rsidRDefault="001977FC" w:rsidP="00AD1CAD">
      <w:pPr>
        <w:pStyle w:val="NoSpacing"/>
        <w:rPr>
          <w:rFonts w:asciiTheme="majorHAnsi" w:hAnsiTheme="majorHAnsi"/>
        </w:rPr>
      </w:pPr>
    </w:p>
    <w:p w14:paraId="2413BB72" w14:textId="77777777" w:rsidR="001C1FFD" w:rsidRPr="00AD1CAD" w:rsidRDefault="001C1FFD" w:rsidP="00AD1CAD">
      <w:pPr>
        <w:pStyle w:val="NoSpacing"/>
        <w:rPr>
          <w:rFonts w:asciiTheme="majorHAnsi" w:hAnsiTheme="majorHAnsi"/>
          <w:u w:val="single"/>
        </w:rPr>
      </w:pPr>
      <w:r w:rsidRPr="00AD1CAD">
        <w:rPr>
          <w:rFonts w:asciiTheme="majorHAnsi" w:hAnsiTheme="majorHAnsi"/>
          <w:u w:val="single"/>
        </w:rPr>
        <w:t>If I complete the 9 required BAN certificate classes while in the master’s program, can you mail me a certificate?</w:t>
      </w:r>
    </w:p>
    <w:p w14:paraId="6802F1B8" w14:textId="26D86A9A" w:rsidR="001C1FFD" w:rsidRPr="00AD1CAD" w:rsidRDefault="001C1FFD" w:rsidP="00AD1CAD">
      <w:pPr>
        <w:pStyle w:val="NoSpacing"/>
        <w:rPr>
          <w:rFonts w:asciiTheme="majorHAnsi" w:hAnsiTheme="majorHAnsi"/>
          <w:shd w:val="clear" w:color="auto" w:fill="FFFFFF"/>
        </w:rPr>
      </w:pPr>
      <w:r w:rsidRPr="00AD1CAD">
        <w:rPr>
          <w:rFonts w:asciiTheme="majorHAnsi" w:hAnsiTheme="majorHAnsi"/>
        </w:rPr>
        <w:t xml:space="preserve">Yes, you </w:t>
      </w:r>
      <w:proofErr w:type="gramStart"/>
      <w:r w:rsidRPr="00AD1CAD">
        <w:rPr>
          <w:rFonts w:asciiTheme="majorHAnsi" w:hAnsiTheme="majorHAnsi"/>
        </w:rPr>
        <w:t>have t</w:t>
      </w:r>
      <w:r w:rsidRPr="00AD1CAD">
        <w:rPr>
          <w:rFonts w:asciiTheme="majorHAnsi" w:hAnsiTheme="majorHAnsi"/>
          <w:shd w:val="clear" w:color="auto" w:fill="FFFFFF"/>
        </w:rPr>
        <w:t>o</w:t>
      </w:r>
      <w:proofErr w:type="gramEnd"/>
      <w:r w:rsidRPr="00AD1CAD">
        <w:rPr>
          <w:rFonts w:asciiTheme="majorHAnsi" w:hAnsiTheme="majorHAnsi"/>
          <w:shd w:val="clear" w:color="auto" w:fill="FFFFFF"/>
        </w:rPr>
        <w:t xml:space="preserve"> apply for</w:t>
      </w:r>
      <w:r w:rsidRPr="00AD1CAD">
        <w:rPr>
          <w:rStyle w:val="apple-converted-space"/>
          <w:rFonts w:asciiTheme="majorHAnsi" w:hAnsiTheme="majorHAnsi" w:cs="Times New Roman"/>
          <w:sz w:val="24"/>
          <w:szCs w:val="24"/>
          <w:shd w:val="clear" w:color="auto" w:fill="FFFFFF"/>
        </w:rPr>
        <w:t> </w:t>
      </w:r>
      <w:r w:rsidRPr="00AD1CAD">
        <w:rPr>
          <w:rFonts w:asciiTheme="majorHAnsi" w:hAnsiTheme="majorHAnsi"/>
          <w:shd w:val="clear" w:color="auto" w:fill="FFFFFF"/>
        </w:rPr>
        <w:t xml:space="preserve">the certificate in order to receive </w:t>
      </w:r>
      <w:r w:rsidR="00E8304A" w:rsidRPr="00AD1CAD">
        <w:rPr>
          <w:rFonts w:asciiTheme="majorHAnsi" w:hAnsiTheme="majorHAnsi"/>
          <w:shd w:val="clear" w:color="auto" w:fill="FFFFFF"/>
        </w:rPr>
        <w:t>it but</w:t>
      </w:r>
      <w:r w:rsidRPr="00AD1CAD">
        <w:rPr>
          <w:rFonts w:asciiTheme="majorHAnsi" w:hAnsiTheme="majorHAnsi"/>
          <w:shd w:val="clear" w:color="auto" w:fill="FFFFFF"/>
        </w:rPr>
        <w:t xml:space="preserve"> can be done after the fact.</w:t>
      </w:r>
    </w:p>
    <w:p w14:paraId="5400218B" w14:textId="77777777" w:rsidR="001C1FFD" w:rsidRPr="00AD1CAD" w:rsidRDefault="001C1FFD" w:rsidP="00AD1CAD">
      <w:pPr>
        <w:pStyle w:val="NoSpacing"/>
        <w:rPr>
          <w:rFonts w:asciiTheme="majorHAnsi" w:hAnsiTheme="majorHAnsi"/>
        </w:rPr>
      </w:pPr>
    </w:p>
    <w:p w14:paraId="1D7F9313" w14:textId="5F9A466C" w:rsidR="001977FC" w:rsidRPr="00AD1CAD" w:rsidRDefault="001977FC" w:rsidP="00AD1CAD">
      <w:pPr>
        <w:pStyle w:val="NoSpacing"/>
        <w:rPr>
          <w:rFonts w:asciiTheme="majorHAnsi" w:hAnsiTheme="majorHAnsi"/>
          <w:u w:val="single"/>
        </w:rPr>
      </w:pPr>
      <w:r w:rsidRPr="00AD1CAD">
        <w:rPr>
          <w:rFonts w:asciiTheme="majorHAnsi" w:hAnsiTheme="majorHAnsi"/>
          <w:u w:val="single"/>
        </w:rPr>
        <w:t>Will you accept F2 visa type in the US?</w:t>
      </w:r>
    </w:p>
    <w:p w14:paraId="5381E9C4" w14:textId="3C8C859C" w:rsidR="001977FC" w:rsidRPr="00AD1CAD" w:rsidRDefault="001977FC" w:rsidP="00AD1CAD">
      <w:pPr>
        <w:pStyle w:val="NoSpacing"/>
        <w:rPr>
          <w:rFonts w:asciiTheme="majorHAnsi" w:hAnsiTheme="majorHAnsi"/>
        </w:rPr>
      </w:pPr>
      <w:r w:rsidRPr="00AD1CAD">
        <w:rPr>
          <w:rFonts w:asciiTheme="majorHAnsi" w:hAnsiTheme="majorHAnsi"/>
        </w:rPr>
        <w:t>F-2 visa types are not eligible for graduate study in the face-to-face format.  However, visa status is not an issue in online programs because you will not be requesting an I-20 from Penn State University.</w:t>
      </w:r>
    </w:p>
    <w:p w14:paraId="7B096906" w14:textId="77777777" w:rsidR="001977FC" w:rsidRPr="00AD1CAD" w:rsidRDefault="001977FC" w:rsidP="00AD1CAD">
      <w:pPr>
        <w:pStyle w:val="NoSpacing"/>
        <w:rPr>
          <w:rFonts w:asciiTheme="majorHAnsi" w:hAnsiTheme="majorHAnsi"/>
        </w:rPr>
      </w:pPr>
    </w:p>
    <w:p w14:paraId="741E83B8" w14:textId="4C4F2494" w:rsidR="0053390D" w:rsidRPr="00AD1CAD" w:rsidRDefault="001977FC" w:rsidP="00AD1CAD">
      <w:pPr>
        <w:pStyle w:val="NoSpacing"/>
        <w:rPr>
          <w:rFonts w:asciiTheme="majorHAnsi" w:hAnsiTheme="majorHAnsi"/>
          <w:u w:val="single"/>
        </w:rPr>
      </w:pPr>
      <w:r w:rsidRPr="00AD1CAD">
        <w:rPr>
          <w:rFonts w:asciiTheme="majorHAnsi" w:hAnsiTheme="majorHAnsi"/>
          <w:u w:val="single"/>
        </w:rPr>
        <w:lastRenderedPageBreak/>
        <w:t>If I fell short of a 3.0 GPA in college, but have a real-world</w:t>
      </w:r>
      <w:r w:rsidR="0053390D" w:rsidRPr="00AD1CAD">
        <w:rPr>
          <w:rFonts w:asciiTheme="majorHAnsi" w:hAnsiTheme="majorHAnsi"/>
          <w:u w:val="single"/>
        </w:rPr>
        <w:t xml:space="preserve"> experience, is there leeway in </w:t>
      </w:r>
      <w:r w:rsidRPr="00AD1CAD">
        <w:rPr>
          <w:rFonts w:asciiTheme="majorHAnsi" w:hAnsiTheme="majorHAnsi"/>
          <w:u w:val="single"/>
        </w:rPr>
        <w:t>application consideration?</w:t>
      </w:r>
    </w:p>
    <w:p w14:paraId="5AC69ECD" w14:textId="103EF339" w:rsidR="001977FC" w:rsidRPr="00AD1CAD" w:rsidRDefault="001977FC" w:rsidP="00AD1CAD">
      <w:pPr>
        <w:pStyle w:val="NoSpacing"/>
        <w:rPr>
          <w:rFonts w:asciiTheme="majorHAnsi" w:hAnsiTheme="majorHAnsi"/>
        </w:rPr>
      </w:pPr>
      <w:r w:rsidRPr="00AD1CAD">
        <w:rPr>
          <w:rFonts w:asciiTheme="majorHAnsi" w:hAnsiTheme="majorHAnsi"/>
        </w:rPr>
        <w:t xml:space="preserve">Students with </w:t>
      </w:r>
      <w:r w:rsidR="0022413B" w:rsidRPr="00AD1CAD">
        <w:rPr>
          <w:rFonts w:asciiTheme="majorHAnsi" w:hAnsiTheme="majorHAnsi"/>
        </w:rPr>
        <w:t>less-than-ideal</w:t>
      </w:r>
      <w:r w:rsidRPr="00AD1CAD">
        <w:rPr>
          <w:rFonts w:asciiTheme="majorHAnsi" w:hAnsiTheme="majorHAnsi"/>
        </w:rPr>
        <w:t xml:space="preserve"> undergraduate GPAs can </w:t>
      </w:r>
      <w:r w:rsidR="0053390D" w:rsidRPr="00AD1CAD">
        <w:rPr>
          <w:rFonts w:asciiTheme="majorHAnsi" w:hAnsiTheme="majorHAnsi"/>
        </w:rPr>
        <w:t xml:space="preserve">demonstrate their academic potential with </w:t>
      </w:r>
      <w:r w:rsidRPr="00AD1CAD">
        <w:rPr>
          <w:rFonts w:asciiTheme="majorHAnsi" w:hAnsiTheme="majorHAnsi"/>
        </w:rPr>
        <w:t>high standardized test scores.</w:t>
      </w:r>
    </w:p>
    <w:p w14:paraId="10C70A13" w14:textId="77777777" w:rsidR="001977FC" w:rsidRPr="00AD1CAD" w:rsidRDefault="001977FC" w:rsidP="00AD1CAD">
      <w:pPr>
        <w:pStyle w:val="NoSpacing"/>
        <w:rPr>
          <w:rFonts w:asciiTheme="majorHAnsi" w:hAnsiTheme="majorHAnsi"/>
        </w:rPr>
      </w:pPr>
    </w:p>
    <w:p w14:paraId="3EDA2816" w14:textId="040B6A61" w:rsidR="001977FC" w:rsidRPr="00AD1CAD" w:rsidRDefault="001977FC" w:rsidP="00AD1CAD">
      <w:pPr>
        <w:pStyle w:val="NoSpacing"/>
        <w:rPr>
          <w:rFonts w:asciiTheme="majorHAnsi" w:hAnsiTheme="majorHAnsi"/>
          <w:u w:val="single"/>
        </w:rPr>
      </w:pPr>
      <w:r w:rsidRPr="00AD1CAD">
        <w:rPr>
          <w:rFonts w:asciiTheme="majorHAnsi" w:hAnsiTheme="majorHAnsi"/>
          <w:u w:val="single"/>
        </w:rPr>
        <w:t xml:space="preserve">I earned my </w:t>
      </w:r>
      <w:r w:rsidR="00AD1CAD" w:rsidRPr="00AD1CAD">
        <w:rPr>
          <w:rFonts w:asciiTheme="majorHAnsi" w:hAnsiTheme="majorHAnsi"/>
          <w:u w:val="single"/>
        </w:rPr>
        <w:t>b</w:t>
      </w:r>
      <w:r w:rsidRPr="00AD1CAD">
        <w:rPr>
          <w:rFonts w:asciiTheme="majorHAnsi" w:hAnsiTheme="majorHAnsi"/>
          <w:u w:val="single"/>
        </w:rPr>
        <w:t>achelor’s degree in India, where the grading is by percent of marks. How will that be converted to GPA?</w:t>
      </w:r>
    </w:p>
    <w:p w14:paraId="35949A77" w14:textId="44FCBE44" w:rsidR="001977FC" w:rsidRPr="00AD1CAD" w:rsidRDefault="001977FC" w:rsidP="00AD1CAD">
      <w:pPr>
        <w:pStyle w:val="NoSpacing"/>
        <w:rPr>
          <w:rFonts w:asciiTheme="majorHAnsi" w:hAnsiTheme="majorHAnsi"/>
        </w:rPr>
      </w:pPr>
      <w:r w:rsidRPr="00AD1CAD">
        <w:rPr>
          <w:rFonts w:asciiTheme="majorHAnsi" w:hAnsiTheme="majorHAnsi"/>
        </w:rPr>
        <w:t>The University admissions staff are well-accustomed to translating international degree transcripts into GPAs and the admissions committees are familiar with international education schemes. No-one should worry that we cannot interpret their academic performance from their respective transcripts. If we have any issues</w:t>
      </w:r>
      <w:r w:rsidR="00AD1CAD" w:rsidRPr="00AD1CAD">
        <w:rPr>
          <w:rFonts w:asciiTheme="majorHAnsi" w:hAnsiTheme="majorHAnsi"/>
        </w:rPr>
        <w:t>,</w:t>
      </w:r>
      <w:r w:rsidRPr="00AD1CAD">
        <w:rPr>
          <w:rFonts w:asciiTheme="majorHAnsi" w:hAnsiTheme="majorHAnsi"/>
        </w:rPr>
        <w:t xml:space="preserve"> we will request third-party evaluations or translations.</w:t>
      </w:r>
    </w:p>
    <w:p w14:paraId="7E96457A" w14:textId="77777777" w:rsidR="001977FC" w:rsidRPr="00AD1CAD" w:rsidRDefault="001977FC" w:rsidP="00AD1CAD">
      <w:pPr>
        <w:pStyle w:val="NoSpacing"/>
        <w:rPr>
          <w:rFonts w:asciiTheme="majorHAnsi" w:hAnsiTheme="majorHAnsi"/>
        </w:rPr>
      </w:pPr>
    </w:p>
    <w:p w14:paraId="65F45EC4" w14:textId="77B5F1A8" w:rsidR="001977FC" w:rsidRPr="00AD1CAD" w:rsidRDefault="001977FC" w:rsidP="00AD1CAD">
      <w:pPr>
        <w:pStyle w:val="NoSpacing"/>
        <w:rPr>
          <w:rFonts w:asciiTheme="majorHAnsi" w:hAnsiTheme="majorHAnsi"/>
          <w:u w:val="single"/>
        </w:rPr>
      </w:pPr>
      <w:r w:rsidRPr="00AD1CAD">
        <w:rPr>
          <w:rFonts w:asciiTheme="majorHAnsi" w:hAnsiTheme="majorHAnsi"/>
          <w:u w:val="single"/>
        </w:rPr>
        <w:t>What is the level of experience the student must have on tools and platforms for these analytics programs?</w:t>
      </w:r>
    </w:p>
    <w:p w14:paraId="5904994D" w14:textId="41C868C9" w:rsidR="001977FC" w:rsidRPr="00AD1CAD" w:rsidRDefault="001977FC" w:rsidP="00AD1CAD">
      <w:pPr>
        <w:pStyle w:val="NoSpacing"/>
        <w:rPr>
          <w:rFonts w:asciiTheme="majorHAnsi" w:hAnsiTheme="majorHAnsi"/>
        </w:rPr>
      </w:pPr>
      <w:r w:rsidRPr="00AD1CAD">
        <w:rPr>
          <w:rFonts w:asciiTheme="majorHAnsi" w:hAnsiTheme="majorHAnsi"/>
        </w:rPr>
        <w:t>We do not require students have any preparation in the tools and packages used in the program, but we do recommend having familiarity with basic coding concepts and constructs (types of data, loop constructs, sequence and selection).</w:t>
      </w:r>
    </w:p>
    <w:p w14:paraId="207A034E" w14:textId="77777777" w:rsidR="001977FC" w:rsidRPr="00AD1CAD" w:rsidRDefault="001977FC" w:rsidP="00AD1CAD">
      <w:pPr>
        <w:pStyle w:val="NoSpacing"/>
        <w:rPr>
          <w:rFonts w:asciiTheme="majorHAnsi" w:hAnsiTheme="majorHAnsi"/>
        </w:rPr>
      </w:pPr>
    </w:p>
    <w:p w14:paraId="03DD8322" w14:textId="5ABBB138" w:rsidR="001977FC" w:rsidRPr="00AD1CAD" w:rsidRDefault="001977FC" w:rsidP="00AD1CAD">
      <w:pPr>
        <w:pStyle w:val="NoSpacing"/>
        <w:rPr>
          <w:rFonts w:asciiTheme="majorHAnsi" w:hAnsiTheme="majorHAnsi"/>
          <w:u w:val="single"/>
        </w:rPr>
      </w:pPr>
      <w:r w:rsidRPr="00AD1CAD">
        <w:rPr>
          <w:rFonts w:asciiTheme="majorHAnsi" w:hAnsiTheme="majorHAnsi"/>
          <w:u w:val="single"/>
        </w:rPr>
        <w:t>Can you also talk about how we access the tools? Do we purchase them or use the cloud to connect?</w:t>
      </w:r>
    </w:p>
    <w:p w14:paraId="641D740C" w14:textId="7BEDD89D" w:rsidR="001977FC" w:rsidRPr="00AD1CAD" w:rsidRDefault="001977FC" w:rsidP="00AD1CAD">
      <w:pPr>
        <w:pStyle w:val="NoSpacing"/>
        <w:rPr>
          <w:rFonts w:asciiTheme="majorHAnsi" w:hAnsiTheme="majorHAnsi"/>
        </w:rPr>
      </w:pPr>
      <w:r w:rsidRPr="00AD1CAD">
        <w:rPr>
          <w:rFonts w:asciiTheme="majorHAnsi" w:hAnsiTheme="majorHAnsi"/>
        </w:rPr>
        <w:t>Most tools are open source, so you can load them yourselves, others are server-based, and we host those. We also utilize a virtual IT –lab system that appears to the user as an environment on their local machine.</w:t>
      </w:r>
      <w:r w:rsidR="006F0AEA" w:rsidRPr="00AD1CAD">
        <w:rPr>
          <w:rFonts w:asciiTheme="majorHAnsi" w:hAnsiTheme="majorHAnsi"/>
        </w:rPr>
        <w:t xml:space="preserve"> </w:t>
      </w:r>
    </w:p>
    <w:p w14:paraId="6E9C0BE6" w14:textId="738162F9" w:rsidR="006F0AEA" w:rsidRPr="00AD1CAD" w:rsidRDefault="006F0AEA" w:rsidP="00AD1CAD">
      <w:pPr>
        <w:pStyle w:val="NoSpacing"/>
        <w:rPr>
          <w:rFonts w:asciiTheme="majorHAnsi" w:hAnsiTheme="majorHAnsi"/>
        </w:rPr>
      </w:pPr>
    </w:p>
    <w:p w14:paraId="45BEE45E" w14:textId="29934654" w:rsidR="006F0AEA" w:rsidRPr="00AD1CAD" w:rsidRDefault="006F0AEA" w:rsidP="00AD1CAD">
      <w:pPr>
        <w:pStyle w:val="NoSpacing"/>
        <w:rPr>
          <w:rFonts w:asciiTheme="majorHAnsi" w:hAnsiTheme="majorHAnsi"/>
          <w:u w:val="single"/>
        </w:rPr>
      </w:pPr>
      <w:r w:rsidRPr="00AD1CAD">
        <w:rPr>
          <w:rFonts w:asciiTheme="majorHAnsi" w:hAnsiTheme="majorHAnsi"/>
          <w:u w:val="single"/>
        </w:rPr>
        <w:t>Is there a virtual lab?</w:t>
      </w:r>
    </w:p>
    <w:p w14:paraId="746D4C5D" w14:textId="2F1C04EE" w:rsidR="006F0AEA" w:rsidRPr="00AD1CAD" w:rsidRDefault="006F0AEA" w:rsidP="00AD1CAD">
      <w:pPr>
        <w:pStyle w:val="NoSpacing"/>
        <w:rPr>
          <w:rFonts w:asciiTheme="majorHAnsi" w:hAnsiTheme="majorHAnsi"/>
        </w:rPr>
      </w:pPr>
      <w:r w:rsidRPr="00AD1CAD">
        <w:rPr>
          <w:rFonts w:asciiTheme="majorHAnsi" w:hAnsiTheme="majorHAnsi"/>
          <w:shd w:val="clear" w:color="auto" w:fill="FDFDFD"/>
        </w:rPr>
        <w:t>The university does have virtual laboratories at our disposal. The use of these services, as well as server-side applications, depends on the course and tool. If the volume of data transfer is such that the tools cannot perform the necessary tasks in a timely fashion</w:t>
      </w:r>
      <w:r w:rsidR="00AD1CAD" w:rsidRPr="00AD1CAD">
        <w:rPr>
          <w:rFonts w:asciiTheme="majorHAnsi" w:hAnsiTheme="majorHAnsi"/>
          <w:shd w:val="clear" w:color="auto" w:fill="FDFDFD"/>
        </w:rPr>
        <w:t>,</w:t>
      </w:r>
      <w:r w:rsidRPr="00AD1CAD">
        <w:rPr>
          <w:rFonts w:asciiTheme="majorHAnsi" w:hAnsiTheme="majorHAnsi"/>
          <w:shd w:val="clear" w:color="auto" w:fill="FDFDFD"/>
        </w:rPr>
        <w:t xml:space="preserve"> students will need to install software locally. We do specify minimum technical requirements for student computers for the program at the bottom of this page: </w:t>
      </w:r>
      <w:hyperlink r:id="rId8" w:tgtFrame="_blank" w:history="1">
        <w:r w:rsidRPr="00AD1CAD">
          <w:rPr>
            <w:rStyle w:val="Hyperlink"/>
            <w:rFonts w:asciiTheme="majorHAnsi" w:hAnsiTheme="majorHAnsi"/>
            <w:color w:val="auto"/>
            <w:sz w:val="24"/>
            <w:szCs w:val="24"/>
            <w:u w:val="none"/>
            <w:shd w:val="clear" w:color="auto" w:fill="FDFDFD"/>
          </w:rPr>
          <w:t>http://www.worldcampus.psu.edu/degrees-and-certificates/data-analytics-base/apply</w:t>
        </w:r>
      </w:hyperlink>
    </w:p>
    <w:p w14:paraId="58F9E82B" w14:textId="77777777" w:rsidR="001977FC" w:rsidRPr="00AD1CAD" w:rsidRDefault="001977FC" w:rsidP="00AD1CAD">
      <w:pPr>
        <w:pStyle w:val="NoSpacing"/>
        <w:rPr>
          <w:rFonts w:asciiTheme="majorHAnsi" w:hAnsiTheme="majorHAnsi"/>
          <w:u w:val="single"/>
        </w:rPr>
      </w:pPr>
    </w:p>
    <w:p w14:paraId="454E6A2F" w14:textId="41C5AC38" w:rsidR="001977FC" w:rsidRPr="00AD1CAD" w:rsidRDefault="001977FC" w:rsidP="00AD1CAD">
      <w:pPr>
        <w:pStyle w:val="NoSpacing"/>
        <w:rPr>
          <w:rFonts w:asciiTheme="majorHAnsi" w:hAnsiTheme="majorHAnsi"/>
          <w:u w:val="single"/>
        </w:rPr>
      </w:pPr>
      <w:r w:rsidRPr="00AD1CAD">
        <w:rPr>
          <w:rFonts w:asciiTheme="majorHAnsi" w:hAnsiTheme="majorHAnsi"/>
          <w:u w:val="single"/>
        </w:rPr>
        <w:t>Are there courses touching on project management or business process improvement?</w:t>
      </w:r>
    </w:p>
    <w:p w14:paraId="47CD6AEF" w14:textId="576CC2CC" w:rsidR="001977FC" w:rsidRPr="00AD1CAD" w:rsidRDefault="001977FC" w:rsidP="00AD1CAD">
      <w:pPr>
        <w:pStyle w:val="NoSpacing"/>
        <w:rPr>
          <w:rFonts w:asciiTheme="majorHAnsi" w:hAnsiTheme="majorHAnsi"/>
        </w:rPr>
      </w:pPr>
      <w:r w:rsidRPr="00AD1CAD">
        <w:rPr>
          <w:rFonts w:asciiTheme="majorHAnsi" w:hAnsiTheme="majorHAnsi"/>
        </w:rPr>
        <w:t xml:space="preserve">In the BAN </w:t>
      </w:r>
      <w:proofErr w:type="gramStart"/>
      <w:r w:rsidRPr="00AD1CAD">
        <w:rPr>
          <w:rFonts w:asciiTheme="majorHAnsi" w:hAnsiTheme="majorHAnsi"/>
        </w:rPr>
        <w:t>option</w:t>
      </w:r>
      <w:proofErr w:type="gramEnd"/>
      <w:r w:rsidRPr="00AD1CAD">
        <w:rPr>
          <w:rFonts w:asciiTheme="majorHAnsi" w:hAnsiTheme="majorHAnsi"/>
        </w:rPr>
        <w:t xml:space="preserve"> the courses address analytics in a business context, including the value it can offer and the strategic advantage it presents. We offer an elective in project management, but it is a course about project management in the technology/engineering context rather than specifically in a data science context.</w:t>
      </w:r>
    </w:p>
    <w:p w14:paraId="2E8C24DF" w14:textId="77777777" w:rsidR="001977FC" w:rsidRPr="00AD1CAD" w:rsidRDefault="001977FC" w:rsidP="00AD1CAD">
      <w:pPr>
        <w:pStyle w:val="NoSpacing"/>
        <w:rPr>
          <w:rFonts w:asciiTheme="majorHAnsi" w:hAnsiTheme="majorHAnsi"/>
        </w:rPr>
      </w:pPr>
    </w:p>
    <w:p w14:paraId="76780503" w14:textId="77777777" w:rsidR="0053390D" w:rsidRPr="00AD1CAD" w:rsidRDefault="001977FC" w:rsidP="00AD1CAD">
      <w:pPr>
        <w:pStyle w:val="NoSpacing"/>
        <w:rPr>
          <w:rFonts w:asciiTheme="majorHAnsi" w:hAnsiTheme="majorHAnsi"/>
          <w:u w:val="single"/>
        </w:rPr>
      </w:pPr>
      <w:r w:rsidRPr="00AD1CAD">
        <w:rPr>
          <w:rFonts w:asciiTheme="majorHAnsi" w:hAnsiTheme="majorHAnsi"/>
          <w:u w:val="single"/>
        </w:rPr>
        <w:t xml:space="preserve">Do the programs include projects solving real problems of companies </w:t>
      </w:r>
      <w:proofErr w:type="gramStart"/>
      <w:r w:rsidRPr="00AD1CAD">
        <w:rPr>
          <w:rFonts w:asciiTheme="majorHAnsi" w:hAnsiTheme="majorHAnsi"/>
          <w:u w:val="single"/>
        </w:rPr>
        <w:t>during the course of</w:t>
      </w:r>
      <w:proofErr w:type="gramEnd"/>
      <w:r w:rsidRPr="00AD1CAD">
        <w:rPr>
          <w:rFonts w:asciiTheme="majorHAnsi" w:hAnsiTheme="majorHAnsi"/>
          <w:u w:val="single"/>
        </w:rPr>
        <w:t xml:space="preserve"> the program?</w:t>
      </w:r>
    </w:p>
    <w:p w14:paraId="5A0A7AB0" w14:textId="440193CF" w:rsidR="001977FC" w:rsidRPr="00AD1CAD" w:rsidRDefault="001977FC" w:rsidP="00AD1CAD">
      <w:pPr>
        <w:pStyle w:val="NoSpacing"/>
        <w:rPr>
          <w:rFonts w:asciiTheme="majorHAnsi" w:hAnsiTheme="majorHAnsi"/>
        </w:rPr>
      </w:pPr>
      <w:r w:rsidRPr="00AD1CAD">
        <w:rPr>
          <w:rFonts w:asciiTheme="majorHAnsi" w:hAnsiTheme="majorHAnsi"/>
        </w:rPr>
        <w:t>We do not currently partner with companies on problem sets – that presents a lot of issues regarding very large datasets, but we do use real data sets (generally from federal agencies such as NIH).</w:t>
      </w:r>
    </w:p>
    <w:p w14:paraId="5F118E19" w14:textId="77777777" w:rsidR="001977FC" w:rsidRPr="00AD1CAD" w:rsidRDefault="001977FC" w:rsidP="00AD1CAD">
      <w:pPr>
        <w:pStyle w:val="NoSpacing"/>
        <w:rPr>
          <w:rFonts w:asciiTheme="majorHAnsi" w:hAnsiTheme="majorHAnsi"/>
        </w:rPr>
      </w:pPr>
    </w:p>
    <w:p w14:paraId="3F853EF5" w14:textId="2C5317CE" w:rsidR="001977FC" w:rsidRPr="00AD1CAD" w:rsidRDefault="00D075DD" w:rsidP="00AD1CAD">
      <w:pPr>
        <w:pStyle w:val="NoSpacing"/>
        <w:rPr>
          <w:rFonts w:asciiTheme="majorHAnsi" w:hAnsiTheme="majorHAnsi"/>
          <w:u w:val="single"/>
        </w:rPr>
      </w:pPr>
      <w:r w:rsidRPr="00AD1CAD">
        <w:rPr>
          <w:rFonts w:asciiTheme="majorHAnsi" w:hAnsiTheme="majorHAnsi"/>
          <w:u w:val="single"/>
        </w:rPr>
        <w:t>The program was designed</w:t>
      </w:r>
      <w:r w:rsidR="001977FC" w:rsidRPr="00AD1CAD">
        <w:rPr>
          <w:rFonts w:asciiTheme="majorHAnsi" w:hAnsiTheme="majorHAnsi"/>
          <w:u w:val="single"/>
        </w:rPr>
        <w:t xml:space="preserve"> for working </w:t>
      </w:r>
      <w:r w:rsidR="00D601E4" w:rsidRPr="00AD1CAD">
        <w:rPr>
          <w:rFonts w:asciiTheme="majorHAnsi" w:hAnsiTheme="majorHAnsi"/>
          <w:u w:val="single"/>
        </w:rPr>
        <w:t>professionals;</w:t>
      </w:r>
      <w:r w:rsidR="001977FC" w:rsidRPr="00AD1CAD">
        <w:rPr>
          <w:rFonts w:asciiTheme="majorHAnsi" w:hAnsiTheme="majorHAnsi"/>
          <w:u w:val="single"/>
        </w:rPr>
        <w:t xml:space="preserve"> </w:t>
      </w:r>
      <w:proofErr w:type="gramStart"/>
      <w:r w:rsidR="001977FC" w:rsidRPr="00AD1CAD">
        <w:rPr>
          <w:rFonts w:asciiTheme="majorHAnsi" w:hAnsiTheme="majorHAnsi"/>
          <w:u w:val="single"/>
        </w:rPr>
        <w:t>therefore</w:t>
      </w:r>
      <w:proofErr w:type="gramEnd"/>
      <w:r w:rsidR="001977FC" w:rsidRPr="00AD1CAD">
        <w:rPr>
          <w:rFonts w:asciiTheme="majorHAnsi" w:hAnsiTheme="majorHAnsi"/>
          <w:u w:val="single"/>
        </w:rPr>
        <w:t xml:space="preserve"> it is anticipated to take about 2 to 3 years to complete. Is there any way the program can be completed under one year?</w:t>
      </w:r>
    </w:p>
    <w:p w14:paraId="57D00EFC" w14:textId="18CFA109" w:rsidR="001977FC" w:rsidRPr="00AD1CAD" w:rsidRDefault="001977FC" w:rsidP="00AD1CAD">
      <w:pPr>
        <w:pStyle w:val="NoSpacing"/>
        <w:rPr>
          <w:rFonts w:asciiTheme="majorHAnsi" w:hAnsiTheme="majorHAnsi"/>
        </w:rPr>
      </w:pPr>
      <w:r w:rsidRPr="00AD1CAD">
        <w:rPr>
          <w:rFonts w:asciiTheme="majorHAnsi" w:hAnsiTheme="majorHAnsi"/>
        </w:rPr>
        <w:t>Not currently. The earliest completion would be 4 or 5 semesters, depending on when you begin.</w:t>
      </w:r>
    </w:p>
    <w:p w14:paraId="0124101F" w14:textId="77777777" w:rsidR="001977FC" w:rsidRPr="00AD1CAD" w:rsidRDefault="001977FC" w:rsidP="00AD1CAD">
      <w:pPr>
        <w:pStyle w:val="NoSpacing"/>
        <w:rPr>
          <w:rFonts w:asciiTheme="majorHAnsi" w:hAnsiTheme="majorHAnsi"/>
        </w:rPr>
      </w:pPr>
    </w:p>
    <w:p w14:paraId="5F8B1ACD" w14:textId="79C46C1E" w:rsidR="001977FC" w:rsidRPr="00AD1CAD" w:rsidRDefault="001977FC" w:rsidP="00AD1CAD">
      <w:pPr>
        <w:pStyle w:val="NoSpacing"/>
        <w:rPr>
          <w:rFonts w:asciiTheme="majorHAnsi" w:hAnsiTheme="majorHAnsi"/>
          <w:u w:val="single"/>
        </w:rPr>
      </w:pPr>
      <w:r w:rsidRPr="00AD1CAD">
        <w:rPr>
          <w:rFonts w:asciiTheme="majorHAnsi" w:hAnsiTheme="majorHAnsi"/>
          <w:u w:val="single"/>
        </w:rPr>
        <w:t>Does the program provide training in some of the tools you mentioned, such as R, Python, Hadoop, etc.?</w:t>
      </w:r>
    </w:p>
    <w:p w14:paraId="5DB404AE" w14:textId="6956D260" w:rsidR="001977FC" w:rsidRPr="00AD1CAD" w:rsidRDefault="001977FC" w:rsidP="00AD1CAD">
      <w:pPr>
        <w:pStyle w:val="NoSpacing"/>
        <w:rPr>
          <w:rFonts w:asciiTheme="majorHAnsi" w:hAnsiTheme="majorHAnsi"/>
        </w:rPr>
      </w:pPr>
      <w:r w:rsidRPr="00AD1CAD">
        <w:rPr>
          <w:rFonts w:asciiTheme="majorHAnsi" w:hAnsiTheme="majorHAnsi"/>
        </w:rPr>
        <w:lastRenderedPageBreak/>
        <w:t>Not training, no. Students will learn how to use the tools and platforms to complete their assignments, but the focus is not on tools training.</w:t>
      </w:r>
    </w:p>
    <w:p w14:paraId="022C910B" w14:textId="65B2CBC2" w:rsidR="006355C2" w:rsidRPr="006E7664" w:rsidRDefault="00736839" w:rsidP="00393B28">
      <w:pPr>
        <w:pStyle w:val="NoSpacing"/>
        <w:rPr>
          <w:rFonts w:asciiTheme="majorHAnsi" w:hAnsiTheme="majorHAnsi"/>
          <w:u w:val="single"/>
        </w:rPr>
      </w:pPr>
      <w:r w:rsidRPr="00AD1CAD">
        <w:rPr>
          <w:rFonts w:asciiTheme="majorHAnsi" w:hAnsiTheme="majorHAnsi"/>
          <w:shd w:val="clear" w:color="auto" w:fill="FDFDFD"/>
        </w:rPr>
        <w:t>Python is touched upon in DAAN 822 and a full course in</w:t>
      </w:r>
      <w:r w:rsidR="00083E19" w:rsidRPr="00AD1CAD">
        <w:rPr>
          <w:rFonts w:asciiTheme="majorHAnsi" w:hAnsiTheme="majorHAnsi"/>
          <w:shd w:val="clear" w:color="auto" w:fill="FDFDFD"/>
        </w:rPr>
        <w:t xml:space="preserve"> it </w:t>
      </w:r>
      <w:r w:rsidRPr="00AD1CAD">
        <w:rPr>
          <w:rFonts w:asciiTheme="majorHAnsi" w:hAnsiTheme="majorHAnsi"/>
          <w:shd w:val="clear" w:color="auto" w:fill="FDFDFD"/>
        </w:rPr>
        <w:t xml:space="preserve">is </w:t>
      </w:r>
      <w:r w:rsidR="00083E19" w:rsidRPr="00AD1CAD">
        <w:rPr>
          <w:rFonts w:asciiTheme="majorHAnsi" w:hAnsiTheme="majorHAnsi"/>
          <w:shd w:val="clear" w:color="auto" w:fill="FDFDFD"/>
        </w:rPr>
        <w:t>DAAN 862.</w:t>
      </w:r>
    </w:p>
    <w:p w14:paraId="38843E41" w14:textId="77777777" w:rsidR="00E72E3E" w:rsidRPr="00AD1CAD" w:rsidRDefault="00E72E3E" w:rsidP="00AD1CAD">
      <w:pPr>
        <w:pStyle w:val="NoSpacing"/>
        <w:rPr>
          <w:rFonts w:asciiTheme="majorHAnsi" w:hAnsiTheme="majorHAnsi"/>
          <w:u w:val="single"/>
        </w:rPr>
      </w:pPr>
    </w:p>
    <w:p w14:paraId="4286CA05" w14:textId="38448A8E" w:rsidR="001977FC" w:rsidRPr="00AD1CAD" w:rsidRDefault="001977FC" w:rsidP="00AD1CAD">
      <w:pPr>
        <w:pStyle w:val="NoSpacing"/>
        <w:rPr>
          <w:rFonts w:asciiTheme="majorHAnsi" w:hAnsiTheme="majorHAnsi"/>
          <w:u w:val="single"/>
        </w:rPr>
      </w:pPr>
      <w:r w:rsidRPr="00AD1CAD">
        <w:rPr>
          <w:rFonts w:asciiTheme="majorHAnsi" w:hAnsiTheme="majorHAnsi"/>
          <w:u w:val="single"/>
        </w:rPr>
        <w:t>Do we need to travel to Penn State campus any time during the program?</w:t>
      </w:r>
    </w:p>
    <w:p w14:paraId="69642675" w14:textId="0E36293B" w:rsidR="001977FC" w:rsidRPr="00AD1CAD" w:rsidRDefault="001977FC" w:rsidP="00AD1CAD">
      <w:pPr>
        <w:pStyle w:val="NoSpacing"/>
        <w:rPr>
          <w:rFonts w:asciiTheme="majorHAnsi" w:hAnsiTheme="majorHAnsi"/>
        </w:rPr>
      </w:pPr>
      <w:r w:rsidRPr="00AD1CAD">
        <w:rPr>
          <w:rFonts w:asciiTheme="majorHAnsi" w:hAnsiTheme="majorHAnsi"/>
        </w:rPr>
        <w:t>This program does not require travel to Penn S</w:t>
      </w:r>
      <w:r w:rsidR="00E72E3E" w:rsidRPr="00AD1CAD">
        <w:rPr>
          <w:rFonts w:asciiTheme="majorHAnsi" w:hAnsiTheme="majorHAnsi"/>
        </w:rPr>
        <w:t>tate at any time, although you</w:t>
      </w:r>
      <w:r w:rsidRPr="00AD1CAD">
        <w:rPr>
          <w:rFonts w:asciiTheme="majorHAnsi" w:hAnsiTheme="majorHAnsi"/>
        </w:rPr>
        <w:t xml:space="preserve"> are encouraged to participate in the graduation ceremony and World Campus celebration.</w:t>
      </w:r>
    </w:p>
    <w:p w14:paraId="422455A8" w14:textId="77777777" w:rsidR="001977FC" w:rsidRPr="00AD1CAD" w:rsidRDefault="001977FC" w:rsidP="00AD1CAD">
      <w:pPr>
        <w:pStyle w:val="NoSpacing"/>
        <w:rPr>
          <w:rFonts w:asciiTheme="majorHAnsi" w:hAnsiTheme="majorHAnsi"/>
        </w:rPr>
      </w:pPr>
    </w:p>
    <w:p w14:paraId="4A917784" w14:textId="3DDEBCA7" w:rsidR="001977FC" w:rsidRPr="00AD1CAD" w:rsidRDefault="001977FC" w:rsidP="00AD1CAD">
      <w:pPr>
        <w:pStyle w:val="NoSpacing"/>
        <w:rPr>
          <w:rFonts w:asciiTheme="majorHAnsi" w:hAnsiTheme="majorHAnsi"/>
          <w:u w:val="single"/>
        </w:rPr>
      </w:pPr>
      <w:r w:rsidRPr="00AD1CAD">
        <w:rPr>
          <w:rFonts w:asciiTheme="majorHAnsi" w:hAnsiTheme="majorHAnsi"/>
          <w:u w:val="single"/>
        </w:rPr>
        <w:t>Are classes provided on demand, live or both?</w:t>
      </w:r>
    </w:p>
    <w:p w14:paraId="25D9F467" w14:textId="59D87968" w:rsidR="001977FC" w:rsidRPr="00AD1CAD" w:rsidRDefault="001977FC" w:rsidP="00AD1CAD">
      <w:pPr>
        <w:pStyle w:val="NoSpacing"/>
        <w:rPr>
          <w:rFonts w:asciiTheme="majorHAnsi" w:hAnsiTheme="majorHAnsi"/>
        </w:rPr>
      </w:pPr>
      <w:r w:rsidRPr="00AD1CAD">
        <w:rPr>
          <w:rFonts w:asciiTheme="majorHAnsi" w:hAnsiTheme="majorHAnsi"/>
          <w:shd w:val="clear" w:color="auto" w:fill="FFFFFF"/>
        </w:rPr>
        <w:t xml:space="preserve"> World Campus courses are asynchronous — meaning you don't have to attend online classes at a specific time. Our students use a combination of self-study and peer-to-peer interaction over an online learning network to facilitate instruction. You'll complete weekly assignments, readings, discussions, and occasional group work, as well as exams and other activities designed to enhance learning outcomes, all at times that are most convenient to you.</w:t>
      </w:r>
      <w:r w:rsidR="003F794A">
        <w:rPr>
          <w:rFonts w:asciiTheme="majorHAnsi" w:hAnsiTheme="majorHAnsi"/>
          <w:shd w:val="clear" w:color="auto" w:fill="FFFFFF"/>
        </w:rPr>
        <w:t xml:space="preserve"> </w:t>
      </w:r>
    </w:p>
    <w:p w14:paraId="3581CBFD" w14:textId="77777777" w:rsidR="001977FC" w:rsidRPr="00AD1CAD" w:rsidRDefault="001977FC" w:rsidP="00AD1CAD">
      <w:pPr>
        <w:pStyle w:val="NoSpacing"/>
        <w:rPr>
          <w:rFonts w:asciiTheme="majorHAnsi" w:hAnsiTheme="majorHAnsi"/>
        </w:rPr>
      </w:pPr>
    </w:p>
    <w:p w14:paraId="4F7B8812" w14:textId="7DA390D4" w:rsidR="001977FC" w:rsidRPr="00AD1CAD" w:rsidRDefault="001977FC" w:rsidP="00AD1CAD">
      <w:pPr>
        <w:pStyle w:val="NoSpacing"/>
        <w:rPr>
          <w:rFonts w:asciiTheme="majorHAnsi" w:hAnsiTheme="majorHAnsi"/>
          <w:u w:val="single"/>
        </w:rPr>
      </w:pPr>
      <w:r w:rsidRPr="00AD1CAD">
        <w:rPr>
          <w:rFonts w:asciiTheme="majorHAnsi" w:hAnsiTheme="majorHAnsi"/>
          <w:u w:val="single"/>
        </w:rPr>
        <w:t xml:space="preserve">What LMS do you use?  </w:t>
      </w:r>
    </w:p>
    <w:p w14:paraId="74AB9AC3" w14:textId="50061078" w:rsidR="001977FC" w:rsidRPr="00AD1CAD" w:rsidRDefault="001977FC" w:rsidP="00AD1CAD">
      <w:pPr>
        <w:pStyle w:val="NoSpacing"/>
        <w:rPr>
          <w:rFonts w:asciiTheme="majorHAnsi" w:hAnsiTheme="majorHAnsi"/>
        </w:rPr>
      </w:pPr>
      <w:r w:rsidRPr="00AD1CAD">
        <w:rPr>
          <w:rFonts w:asciiTheme="majorHAnsi" w:hAnsiTheme="majorHAnsi"/>
        </w:rPr>
        <w:t xml:space="preserve"> PSU and World Campus recently transitioned to Canvas, a learning management system (LMS) that offers students and faculty new ways to manage, navigate and access their courses online.</w:t>
      </w:r>
      <w:r w:rsidR="00CA5C8B" w:rsidRPr="00AD1CAD">
        <w:rPr>
          <w:rFonts w:asciiTheme="majorHAnsi" w:hAnsiTheme="majorHAnsi"/>
        </w:rPr>
        <w:t xml:space="preserve"> </w:t>
      </w:r>
      <w:r w:rsidRPr="00AD1CAD">
        <w:rPr>
          <w:rFonts w:asciiTheme="majorHAnsi" w:hAnsiTheme="majorHAnsi"/>
          <w:shd w:val="clear" w:color="auto" w:fill="FFFFFF"/>
        </w:rPr>
        <w:t>The LMS offers enhanced mobile features, grading capabilities, customizable email and text message notifications, and integration with such third-party learning applications as</w:t>
      </w:r>
      <w:r w:rsidRPr="00AD1CAD">
        <w:rPr>
          <w:rStyle w:val="apple-converted-space"/>
          <w:rFonts w:asciiTheme="majorHAnsi" w:hAnsiTheme="majorHAnsi" w:cs="Times New Roman"/>
          <w:sz w:val="24"/>
          <w:szCs w:val="24"/>
          <w:shd w:val="clear" w:color="auto" w:fill="FFFFFF"/>
        </w:rPr>
        <w:t> </w:t>
      </w:r>
      <w:hyperlink r:id="rId9" w:history="1">
        <w:r w:rsidRPr="00AD1CAD">
          <w:rPr>
            <w:rStyle w:val="Hyperlink"/>
            <w:rFonts w:asciiTheme="majorHAnsi" w:hAnsiTheme="majorHAnsi" w:cs="Times New Roman"/>
            <w:color w:val="auto"/>
            <w:sz w:val="24"/>
            <w:szCs w:val="24"/>
            <w:bdr w:val="none" w:sz="0" w:space="0" w:color="auto" w:frame="1"/>
            <w:shd w:val="clear" w:color="auto" w:fill="FFFFFF"/>
          </w:rPr>
          <w:t>Turnitin</w:t>
        </w:r>
      </w:hyperlink>
      <w:r w:rsidRPr="00AD1CAD">
        <w:rPr>
          <w:rStyle w:val="apple-converted-space"/>
          <w:rFonts w:asciiTheme="majorHAnsi" w:hAnsiTheme="majorHAnsi" w:cs="Times New Roman"/>
          <w:sz w:val="24"/>
          <w:szCs w:val="24"/>
          <w:shd w:val="clear" w:color="auto" w:fill="FFFFFF"/>
        </w:rPr>
        <w:t> </w:t>
      </w:r>
      <w:r w:rsidRPr="00AD1CAD">
        <w:rPr>
          <w:rFonts w:asciiTheme="majorHAnsi" w:hAnsiTheme="majorHAnsi"/>
          <w:shd w:val="clear" w:color="auto" w:fill="FFFFFF"/>
        </w:rPr>
        <w:t>and</w:t>
      </w:r>
      <w:r w:rsidRPr="00AD1CAD">
        <w:rPr>
          <w:rStyle w:val="apple-converted-space"/>
          <w:rFonts w:asciiTheme="majorHAnsi" w:hAnsiTheme="majorHAnsi" w:cs="Times New Roman"/>
          <w:sz w:val="24"/>
          <w:szCs w:val="24"/>
          <w:shd w:val="clear" w:color="auto" w:fill="FFFFFF"/>
        </w:rPr>
        <w:t> </w:t>
      </w:r>
      <w:hyperlink r:id="rId10" w:history="1">
        <w:r w:rsidRPr="00AD1CAD">
          <w:rPr>
            <w:rStyle w:val="Hyperlink"/>
            <w:rFonts w:asciiTheme="majorHAnsi" w:hAnsiTheme="majorHAnsi" w:cs="Times New Roman"/>
            <w:color w:val="auto"/>
            <w:sz w:val="24"/>
            <w:szCs w:val="24"/>
            <w:bdr w:val="none" w:sz="0" w:space="0" w:color="auto" w:frame="1"/>
            <w:shd w:val="clear" w:color="auto" w:fill="FFFFFF"/>
          </w:rPr>
          <w:t>VoiceThread</w:t>
        </w:r>
      </w:hyperlink>
      <w:r w:rsidRPr="00AD1CAD">
        <w:rPr>
          <w:rFonts w:asciiTheme="majorHAnsi" w:hAnsiTheme="majorHAnsi"/>
          <w:shd w:val="clear" w:color="auto" w:fill="FFFFFF"/>
        </w:rPr>
        <w:t>.</w:t>
      </w:r>
    </w:p>
    <w:p w14:paraId="4AE0FFCF" w14:textId="77777777" w:rsidR="001977FC" w:rsidRPr="00AD1CAD" w:rsidRDefault="001977FC" w:rsidP="00AD1CAD">
      <w:pPr>
        <w:pStyle w:val="NoSpacing"/>
        <w:rPr>
          <w:rFonts w:asciiTheme="majorHAnsi" w:hAnsiTheme="majorHAnsi"/>
        </w:rPr>
      </w:pPr>
    </w:p>
    <w:p w14:paraId="25C9E262" w14:textId="0C3BFE72" w:rsidR="001977FC" w:rsidRPr="00AD1CAD" w:rsidRDefault="001977FC" w:rsidP="00AD1CAD">
      <w:pPr>
        <w:pStyle w:val="NoSpacing"/>
        <w:rPr>
          <w:rFonts w:asciiTheme="majorHAnsi" w:hAnsiTheme="majorHAnsi"/>
          <w:u w:val="single"/>
        </w:rPr>
      </w:pPr>
      <w:r w:rsidRPr="00AD1CAD">
        <w:rPr>
          <w:rFonts w:asciiTheme="majorHAnsi" w:hAnsiTheme="majorHAnsi"/>
          <w:u w:val="single"/>
        </w:rPr>
        <w:t>Will the certificate s</w:t>
      </w:r>
      <w:r w:rsidR="001C1FFD" w:rsidRPr="00AD1CAD">
        <w:rPr>
          <w:rFonts w:asciiTheme="majorHAnsi" w:hAnsiTheme="majorHAnsi"/>
          <w:u w:val="single"/>
        </w:rPr>
        <w:t>how that the degree is "online"?</w:t>
      </w:r>
    </w:p>
    <w:p w14:paraId="5D6133C9" w14:textId="057382A2" w:rsidR="001977FC" w:rsidRPr="00AD1CAD" w:rsidRDefault="001977FC" w:rsidP="00AD1CAD">
      <w:pPr>
        <w:pStyle w:val="NoSpacing"/>
        <w:rPr>
          <w:rFonts w:asciiTheme="majorHAnsi" w:hAnsiTheme="majorHAnsi"/>
        </w:rPr>
      </w:pPr>
      <w:r w:rsidRPr="00AD1CAD">
        <w:rPr>
          <w:rFonts w:asciiTheme="majorHAnsi" w:hAnsiTheme="majorHAnsi"/>
          <w:shd w:val="clear" w:color="auto" w:fill="FFFFFF"/>
        </w:rPr>
        <w:t>Your diploma will state that The Pennsylvania State University grants you the degree of Master of Professional Studies in Data Analytics. Neither the diploma nor the transcript will differentiate the mode (online or otherwise) in which you completed the courses or degree.</w:t>
      </w:r>
    </w:p>
    <w:p w14:paraId="24E43687" w14:textId="77777777" w:rsidR="001977FC" w:rsidRPr="00AD1CAD" w:rsidRDefault="001977FC" w:rsidP="00AD1CAD">
      <w:pPr>
        <w:pStyle w:val="NoSpacing"/>
        <w:rPr>
          <w:rFonts w:asciiTheme="majorHAnsi" w:hAnsiTheme="majorHAnsi"/>
        </w:rPr>
      </w:pPr>
    </w:p>
    <w:p w14:paraId="188E43F0" w14:textId="34332F22" w:rsidR="001977FC" w:rsidRPr="00AD1CAD" w:rsidRDefault="001977FC" w:rsidP="00AD1CAD">
      <w:pPr>
        <w:pStyle w:val="NoSpacing"/>
        <w:rPr>
          <w:rFonts w:asciiTheme="majorHAnsi" w:hAnsiTheme="majorHAnsi"/>
          <w:u w:val="single"/>
        </w:rPr>
      </w:pPr>
      <w:r w:rsidRPr="00AD1CAD">
        <w:rPr>
          <w:rFonts w:asciiTheme="majorHAnsi" w:hAnsiTheme="majorHAnsi"/>
          <w:u w:val="single"/>
        </w:rPr>
        <w:t>What are your thoughts about this career as a mid-life career change?</w:t>
      </w:r>
    </w:p>
    <w:p w14:paraId="3BDE54BC" w14:textId="0564A0CE" w:rsidR="001977FC" w:rsidRPr="00AD1CAD" w:rsidRDefault="001977FC" w:rsidP="00AD1CAD">
      <w:pPr>
        <w:pStyle w:val="NoSpacing"/>
        <w:rPr>
          <w:rFonts w:asciiTheme="majorHAnsi" w:hAnsiTheme="majorHAnsi"/>
        </w:rPr>
      </w:pPr>
      <w:r w:rsidRPr="00AD1CAD">
        <w:rPr>
          <w:rFonts w:asciiTheme="majorHAnsi" w:hAnsiTheme="majorHAnsi"/>
        </w:rPr>
        <w:t>It is ideally suited to those seeking a mid-life career change. The tools and techniques in our program could do not implemented at large scales only a few years ago, so very few professionals have them now. The advantage for those in mid-career is that they already have the contextual understanding - whether they are in finance, marketing, healthcare, pharma, supply-chain, etc. they understand the business problem already and now can learn the science and techniques that can be leveraged.</w:t>
      </w:r>
    </w:p>
    <w:p w14:paraId="0A15934C" w14:textId="77777777" w:rsidR="001977FC" w:rsidRPr="00AD1CAD" w:rsidRDefault="001977FC" w:rsidP="00AD1CAD">
      <w:pPr>
        <w:pStyle w:val="NoSpacing"/>
        <w:rPr>
          <w:rFonts w:asciiTheme="majorHAnsi" w:hAnsiTheme="majorHAnsi"/>
          <w:u w:val="single"/>
        </w:rPr>
      </w:pPr>
    </w:p>
    <w:p w14:paraId="78C08D4B" w14:textId="22F19836" w:rsidR="001977FC" w:rsidRPr="00AD1CAD" w:rsidRDefault="001977FC" w:rsidP="00AD1CAD">
      <w:pPr>
        <w:pStyle w:val="NoSpacing"/>
        <w:rPr>
          <w:rFonts w:asciiTheme="majorHAnsi" w:hAnsiTheme="majorHAnsi"/>
          <w:u w:val="single"/>
        </w:rPr>
      </w:pPr>
      <w:r w:rsidRPr="00AD1CAD">
        <w:rPr>
          <w:rFonts w:asciiTheme="majorHAnsi" w:hAnsiTheme="majorHAnsi"/>
          <w:u w:val="single"/>
        </w:rPr>
        <w:t>In traditional brick and mortar schools there are resources for tutoring, faculty office hours, open lab help, etc. In this format, how do students get help if they need assistance?</w:t>
      </w:r>
    </w:p>
    <w:p w14:paraId="35C74A75" w14:textId="67925900" w:rsidR="001977FC" w:rsidRPr="00AD1CAD" w:rsidRDefault="001977FC" w:rsidP="00AD1CAD">
      <w:pPr>
        <w:pStyle w:val="NoSpacing"/>
        <w:rPr>
          <w:rFonts w:asciiTheme="majorHAnsi" w:hAnsiTheme="majorHAnsi"/>
        </w:rPr>
      </w:pPr>
      <w:r w:rsidRPr="00AD1CAD">
        <w:rPr>
          <w:rFonts w:asciiTheme="majorHAnsi" w:hAnsiTheme="majorHAnsi"/>
          <w:shd w:val="clear" w:color="auto" w:fill="FFFFFF"/>
        </w:rPr>
        <w:t>Faculty are very accessible through phone and email and respond to students in a very timely manner. To help you complete your work when it is most convenient for you, our technical support and academic advising staff are available through extended work hours. And they are easy to access by email, phone, and instant messaging.</w:t>
      </w:r>
    </w:p>
    <w:p w14:paraId="11368814" w14:textId="77777777" w:rsidR="003D29EA" w:rsidRPr="00AD1CAD" w:rsidRDefault="003D29EA" w:rsidP="00AD1CAD">
      <w:pPr>
        <w:pStyle w:val="NoSpacing"/>
        <w:rPr>
          <w:rFonts w:asciiTheme="majorHAnsi" w:hAnsiTheme="majorHAnsi"/>
        </w:rPr>
      </w:pPr>
    </w:p>
    <w:p w14:paraId="06946F1F" w14:textId="2E2DFD37" w:rsidR="001977FC" w:rsidRPr="00AD1CAD" w:rsidRDefault="001977FC" w:rsidP="00AD1CAD">
      <w:pPr>
        <w:pStyle w:val="NoSpacing"/>
        <w:rPr>
          <w:rFonts w:asciiTheme="majorHAnsi" w:hAnsiTheme="majorHAnsi"/>
          <w:u w:val="single"/>
        </w:rPr>
      </w:pPr>
      <w:r w:rsidRPr="00AD1CAD">
        <w:rPr>
          <w:rFonts w:asciiTheme="majorHAnsi" w:hAnsiTheme="majorHAnsi"/>
          <w:u w:val="single"/>
        </w:rPr>
        <w:t>Will an advisor/mentor be assigned?</w:t>
      </w:r>
    </w:p>
    <w:p w14:paraId="7C7B29AB" w14:textId="3557E03A" w:rsidR="001977FC" w:rsidRPr="00AD1CAD" w:rsidRDefault="001977FC" w:rsidP="00AD1CAD">
      <w:pPr>
        <w:pStyle w:val="NoSpacing"/>
        <w:rPr>
          <w:rFonts w:asciiTheme="majorHAnsi" w:hAnsiTheme="majorHAnsi"/>
        </w:rPr>
      </w:pPr>
      <w:r w:rsidRPr="00AD1CAD">
        <w:rPr>
          <w:rFonts w:asciiTheme="majorHAnsi" w:hAnsiTheme="majorHAnsi"/>
        </w:rPr>
        <w:t>We use an advising helpline that students can reach by email or phone to answer any questions or concerns they have or to set up specific counselling appointments.</w:t>
      </w:r>
    </w:p>
    <w:p w14:paraId="0741E239" w14:textId="77777777" w:rsidR="001C1FFD" w:rsidRPr="00AD1CAD" w:rsidRDefault="001C1FFD" w:rsidP="00AD1CAD">
      <w:pPr>
        <w:pStyle w:val="NoSpacing"/>
        <w:rPr>
          <w:rFonts w:asciiTheme="majorHAnsi" w:hAnsiTheme="majorHAnsi"/>
        </w:rPr>
      </w:pPr>
    </w:p>
    <w:p w14:paraId="58BBB945" w14:textId="77777777" w:rsidR="002802FE" w:rsidRDefault="001977FC" w:rsidP="00AD1CAD">
      <w:pPr>
        <w:pStyle w:val="NoSpacing"/>
        <w:rPr>
          <w:rFonts w:asciiTheme="majorHAnsi" w:hAnsiTheme="majorHAnsi"/>
          <w:u w:val="single"/>
        </w:rPr>
      </w:pPr>
      <w:r w:rsidRPr="00AD1CAD">
        <w:rPr>
          <w:rFonts w:asciiTheme="majorHAnsi" w:hAnsiTheme="majorHAnsi"/>
          <w:u w:val="single"/>
        </w:rPr>
        <w:t>What makes Penn State's data analytics program unique?</w:t>
      </w:r>
    </w:p>
    <w:p w14:paraId="45949321" w14:textId="51983F28" w:rsidR="001977FC" w:rsidRPr="002802FE" w:rsidRDefault="002802FE" w:rsidP="00AD1CAD">
      <w:pPr>
        <w:pStyle w:val="NoSpacing"/>
        <w:rPr>
          <w:rFonts w:asciiTheme="majorHAnsi" w:hAnsiTheme="majorHAnsi"/>
          <w:u w:val="single"/>
        </w:rPr>
      </w:pPr>
      <w:r>
        <w:rPr>
          <w:rFonts w:asciiTheme="majorHAnsi" w:hAnsiTheme="majorHAnsi"/>
        </w:rPr>
        <w:t>I</w:t>
      </w:r>
      <w:r w:rsidR="001977FC" w:rsidRPr="00AD1CAD">
        <w:rPr>
          <w:rFonts w:asciiTheme="majorHAnsi" w:hAnsiTheme="majorHAnsi"/>
        </w:rPr>
        <w:t>t is comprehensive, tailorable, and delivered by faculty and units that have the highest reputation and ranking in their respective fields using state-of-the-art platforms and evidence- and research-based learning design.</w:t>
      </w:r>
    </w:p>
    <w:p w14:paraId="5C0B5100" w14:textId="66C9CC5E" w:rsidR="00A72F6A" w:rsidRPr="00AD1CAD" w:rsidRDefault="00A72F6A" w:rsidP="00AD1CAD">
      <w:pPr>
        <w:pStyle w:val="NoSpacing"/>
        <w:rPr>
          <w:rFonts w:asciiTheme="majorHAnsi" w:hAnsiTheme="majorHAnsi"/>
        </w:rPr>
      </w:pPr>
    </w:p>
    <w:p w14:paraId="268FF33B" w14:textId="77777777" w:rsidR="00005ED3" w:rsidRPr="00AD1CAD" w:rsidRDefault="00005ED3" w:rsidP="00AD1CAD">
      <w:pPr>
        <w:pStyle w:val="NoSpacing"/>
        <w:rPr>
          <w:rFonts w:asciiTheme="majorHAnsi" w:hAnsiTheme="majorHAnsi"/>
          <w:u w:val="single"/>
          <w:shd w:val="clear" w:color="auto" w:fill="FDFDFD"/>
        </w:rPr>
      </w:pPr>
      <w:r w:rsidRPr="00AD1CAD">
        <w:rPr>
          <w:rFonts w:asciiTheme="majorHAnsi" w:hAnsiTheme="majorHAnsi"/>
          <w:u w:val="single"/>
          <w:shd w:val="clear" w:color="auto" w:fill="FDFDFD"/>
        </w:rPr>
        <w:t>What is marking analytics?</w:t>
      </w:r>
    </w:p>
    <w:p w14:paraId="66B220AA" w14:textId="0B6A20DD" w:rsidR="00A72F6A" w:rsidRPr="00AD1CAD" w:rsidRDefault="0080709F" w:rsidP="00AD1CAD">
      <w:pPr>
        <w:pStyle w:val="NoSpacing"/>
        <w:rPr>
          <w:rFonts w:asciiTheme="majorHAnsi" w:hAnsiTheme="majorHAnsi"/>
          <w:shd w:val="clear" w:color="auto" w:fill="FDFDFD"/>
        </w:rPr>
      </w:pPr>
      <w:r w:rsidRPr="00AD1CAD">
        <w:rPr>
          <w:rFonts w:asciiTheme="majorHAnsi" w:hAnsiTheme="majorHAnsi"/>
          <w:shd w:val="clear" w:color="auto" w:fill="FDFDFD"/>
        </w:rPr>
        <w:t>It is</w:t>
      </w:r>
      <w:r w:rsidR="00005ED3" w:rsidRPr="00AD1CAD">
        <w:rPr>
          <w:rFonts w:asciiTheme="majorHAnsi" w:hAnsiTheme="majorHAnsi"/>
          <w:shd w:val="clear" w:color="auto" w:fill="FDFDFD"/>
        </w:rPr>
        <w:t> </w:t>
      </w:r>
      <w:r w:rsidRPr="00AD1CAD">
        <w:rPr>
          <w:rFonts w:asciiTheme="majorHAnsi" w:hAnsiTheme="majorHAnsi"/>
          <w:shd w:val="clear" w:color="auto" w:fill="FDFDFD"/>
        </w:rPr>
        <w:t>u</w:t>
      </w:r>
      <w:r w:rsidR="00A72F6A" w:rsidRPr="00AD1CAD">
        <w:rPr>
          <w:rFonts w:asciiTheme="majorHAnsi" w:hAnsiTheme="majorHAnsi"/>
          <w:shd w:val="clear" w:color="auto" w:fill="FDFDFD"/>
        </w:rPr>
        <w:t xml:space="preserve">nderstanding the customer (so things like text mining/sentiment analysis in social media; buying habits; loyalty program data analysis; customer interests) as well as things like </w:t>
      </w:r>
      <w:r w:rsidRPr="00AD1CAD">
        <w:rPr>
          <w:rFonts w:asciiTheme="majorHAnsi" w:hAnsiTheme="majorHAnsi"/>
          <w:shd w:val="clear" w:color="auto" w:fill="FDFDFD"/>
        </w:rPr>
        <w:t>analysis of marketing efforts (G</w:t>
      </w:r>
      <w:r w:rsidR="00A72F6A" w:rsidRPr="00AD1CAD">
        <w:rPr>
          <w:rFonts w:asciiTheme="majorHAnsi" w:hAnsiTheme="majorHAnsi"/>
          <w:shd w:val="clear" w:color="auto" w:fill="FDFDFD"/>
        </w:rPr>
        <w:t>oogle ads, click throughs, SEO).</w:t>
      </w:r>
    </w:p>
    <w:p w14:paraId="3126E958" w14:textId="77777777" w:rsidR="00A72F6A" w:rsidRPr="00AD1CAD" w:rsidRDefault="00A72F6A" w:rsidP="00AD1CAD">
      <w:pPr>
        <w:pStyle w:val="NoSpacing"/>
        <w:rPr>
          <w:rFonts w:asciiTheme="majorHAnsi" w:hAnsiTheme="majorHAnsi"/>
        </w:rPr>
      </w:pPr>
    </w:p>
    <w:p w14:paraId="6A0380AE" w14:textId="474E7161" w:rsidR="00A72F6A" w:rsidRPr="00AD1CAD" w:rsidRDefault="00C02B89" w:rsidP="00AD1CAD">
      <w:pPr>
        <w:pStyle w:val="NoSpacing"/>
        <w:rPr>
          <w:rFonts w:asciiTheme="majorHAnsi" w:eastAsia="Times New Roman" w:hAnsiTheme="majorHAnsi"/>
        </w:rPr>
      </w:pPr>
      <w:r>
        <w:rPr>
          <w:rFonts w:asciiTheme="majorHAnsi" w:eastAsia="Times New Roman" w:hAnsiTheme="majorHAnsi"/>
          <w:u w:val="single"/>
        </w:rPr>
        <w:t>Why do marketing analytics?</w:t>
      </w:r>
      <w:r w:rsidR="00A72F6A" w:rsidRPr="00AD1CAD">
        <w:rPr>
          <w:rFonts w:asciiTheme="majorHAnsi" w:eastAsia="Times New Roman" w:hAnsiTheme="majorHAnsi"/>
        </w:rPr>
        <w:t> </w:t>
      </w:r>
    </w:p>
    <w:p w14:paraId="6527FE80" w14:textId="5445B772" w:rsidR="00A72F6A" w:rsidRPr="00172C1B" w:rsidRDefault="00A72F6A" w:rsidP="00AD1CAD">
      <w:pPr>
        <w:pStyle w:val="NoSpacing"/>
        <w:rPr>
          <w:rFonts w:asciiTheme="majorHAnsi" w:eastAsia="Times New Roman" w:hAnsiTheme="majorHAnsi"/>
        </w:rPr>
      </w:pPr>
      <w:r w:rsidRPr="00AD1CAD">
        <w:rPr>
          <w:rFonts w:asciiTheme="majorHAnsi" w:eastAsia="Times New Roman" w:hAnsiTheme="majorHAnsi"/>
        </w:rPr>
        <w:t>One of our differentiators is that we cover MAN from an outside-in approach - meaning teach the topics from the marketing challenge first</w:t>
      </w:r>
      <w:r w:rsidR="0080709F" w:rsidRPr="00AD1CAD">
        <w:rPr>
          <w:rFonts w:asciiTheme="majorHAnsi" w:eastAsia="Times New Roman" w:hAnsiTheme="majorHAnsi"/>
        </w:rPr>
        <w:t xml:space="preserve"> and align data/stats to them. O</w:t>
      </w:r>
      <w:r w:rsidRPr="00AD1CAD">
        <w:rPr>
          <w:rFonts w:asciiTheme="majorHAnsi" w:eastAsia="Times New Roman" w:hAnsiTheme="majorHAnsi"/>
        </w:rPr>
        <w:t>ther programs teach from the stats (e</w:t>
      </w:r>
      <w:r w:rsidR="0080709F" w:rsidRPr="00AD1CAD">
        <w:rPr>
          <w:rFonts w:asciiTheme="majorHAnsi" w:eastAsia="Times New Roman" w:hAnsiTheme="majorHAnsi"/>
        </w:rPr>
        <w:t>.g. they have a course called “R</w:t>
      </w:r>
      <w:r w:rsidRPr="00AD1CAD">
        <w:rPr>
          <w:rFonts w:asciiTheme="majorHAnsi" w:eastAsia="Times New Roman" w:hAnsiTheme="majorHAnsi"/>
        </w:rPr>
        <w:t xml:space="preserve">egression 101”) and students are expected to figure out how to fit them to the business. We want students to leave the </w:t>
      </w:r>
      <w:r w:rsidR="007C64C0">
        <w:rPr>
          <w:rFonts w:asciiTheme="majorHAnsi" w:eastAsia="Times New Roman" w:hAnsiTheme="majorHAnsi"/>
        </w:rPr>
        <w:t>marketing analytics track</w:t>
      </w:r>
      <w:r w:rsidRPr="00AD1CAD">
        <w:rPr>
          <w:rFonts w:asciiTheme="majorHAnsi" w:eastAsia="Times New Roman" w:hAnsiTheme="majorHAnsi"/>
        </w:rPr>
        <w:t xml:space="preserve"> with a toolkit of analytics they can easily apply to common marketing challenges they’ll most certainly encounter in the workplace. </w:t>
      </w:r>
    </w:p>
    <w:p w14:paraId="46E1010A" w14:textId="26EF6424" w:rsidR="00A72F6A" w:rsidRPr="00AD1CAD" w:rsidRDefault="00A72F6A" w:rsidP="00AD1CAD">
      <w:pPr>
        <w:pStyle w:val="NoSpacing"/>
        <w:rPr>
          <w:rFonts w:asciiTheme="majorHAnsi" w:hAnsiTheme="majorHAnsi"/>
        </w:rPr>
      </w:pPr>
    </w:p>
    <w:p w14:paraId="1601026D" w14:textId="53201FDF" w:rsidR="009530B5" w:rsidRDefault="00D4685E" w:rsidP="00D4685E">
      <w:pPr>
        <w:pStyle w:val="NoSpacing"/>
        <w:rPr>
          <w:rFonts w:ascii="Aptos" w:hAnsi="Aptos"/>
          <w:color w:val="242424"/>
        </w:rPr>
      </w:pPr>
      <w:r w:rsidRPr="00D4685E">
        <w:rPr>
          <w:rFonts w:asciiTheme="majorHAnsi" w:hAnsiTheme="majorHAnsi"/>
          <w:u w:val="single"/>
        </w:rPr>
        <w:t>When are BAN classes offered?</w:t>
      </w:r>
    </w:p>
    <w:p w14:paraId="3FC6CFF6" w14:textId="77777777" w:rsidR="009530B5" w:rsidRDefault="009530B5" w:rsidP="009530B5">
      <w:pPr>
        <w:pStyle w:val="xmsonormal"/>
        <w:shd w:val="clear" w:color="auto" w:fill="FFFFFF"/>
        <w:spacing w:before="0" w:beforeAutospacing="0" w:after="0" w:afterAutospacing="0"/>
        <w:rPr>
          <w:rFonts w:ascii="Aptos" w:hAnsi="Aptos"/>
          <w:color w:val="242424"/>
        </w:rPr>
      </w:pPr>
      <w:r>
        <w:rPr>
          <w:rFonts w:ascii="Aptos" w:hAnsi="Aptos"/>
          <w:color w:val="242424"/>
        </w:rPr>
        <w:t> </w:t>
      </w:r>
    </w:p>
    <w:tbl>
      <w:tblPr>
        <w:tblW w:w="3870" w:type="dxa"/>
        <w:shd w:val="clear" w:color="auto" w:fill="FFFFFF"/>
        <w:tblCellMar>
          <w:left w:w="0" w:type="dxa"/>
          <w:right w:w="0" w:type="dxa"/>
        </w:tblCellMar>
        <w:tblLook w:val="04A0" w:firstRow="1" w:lastRow="0" w:firstColumn="1" w:lastColumn="0" w:noHBand="0" w:noVBand="1"/>
      </w:tblPr>
      <w:tblGrid>
        <w:gridCol w:w="1890"/>
        <w:gridCol w:w="1980"/>
      </w:tblGrid>
      <w:tr w:rsidR="009530B5" w14:paraId="4164C5D9" w14:textId="77777777" w:rsidTr="009530B5">
        <w:trPr>
          <w:trHeight w:val="290"/>
        </w:trPr>
        <w:tc>
          <w:tcPr>
            <w:tcW w:w="1890" w:type="dxa"/>
            <w:tcBorders>
              <w:top w:val="single" w:sz="8" w:space="0" w:color="auto"/>
              <w:left w:val="nil"/>
              <w:bottom w:val="single" w:sz="8" w:space="0" w:color="auto"/>
              <w:right w:val="nil"/>
            </w:tcBorders>
            <w:shd w:val="clear" w:color="auto" w:fill="FFFFFF"/>
            <w:tcMar>
              <w:top w:w="15" w:type="dxa"/>
              <w:left w:w="108" w:type="dxa"/>
              <w:bottom w:w="15" w:type="dxa"/>
              <w:right w:w="108" w:type="dxa"/>
            </w:tcMar>
            <w:vAlign w:val="center"/>
            <w:hideMark/>
          </w:tcPr>
          <w:p w14:paraId="4924EB54"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b/>
                <w:bCs/>
                <w:color w:val="000000"/>
                <w:bdr w:val="none" w:sz="0" w:space="0" w:color="auto" w:frame="1"/>
              </w:rPr>
              <w:t>Course</w:t>
            </w:r>
          </w:p>
        </w:tc>
        <w:tc>
          <w:tcPr>
            <w:tcW w:w="1980" w:type="dxa"/>
            <w:tcBorders>
              <w:top w:val="single" w:sz="8" w:space="0" w:color="auto"/>
              <w:left w:val="nil"/>
              <w:bottom w:val="single" w:sz="8" w:space="0" w:color="auto"/>
              <w:right w:val="nil"/>
            </w:tcBorders>
            <w:shd w:val="clear" w:color="auto" w:fill="FFFFFF"/>
            <w:tcMar>
              <w:top w:w="15" w:type="dxa"/>
              <w:left w:w="108" w:type="dxa"/>
              <w:bottom w:w="15" w:type="dxa"/>
              <w:right w:w="108" w:type="dxa"/>
            </w:tcMar>
            <w:vAlign w:val="center"/>
            <w:hideMark/>
          </w:tcPr>
          <w:p w14:paraId="2864E2FD"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b/>
                <w:bCs/>
                <w:color w:val="000000"/>
                <w:bdr w:val="none" w:sz="0" w:space="0" w:color="auto" w:frame="1"/>
              </w:rPr>
              <w:t xml:space="preserve">When </w:t>
            </w:r>
            <w:proofErr w:type="gramStart"/>
            <w:r>
              <w:rPr>
                <w:rFonts w:ascii="Calibri" w:hAnsi="Calibri" w:cs="Calibri"/>
                <w:b/>
                <w:bCs/>
                <w:color w:val="000000"/>
                <w:bdr w:val="none" w:sz="0" w:space="0" w:color="auto" w:frame="1"/>
              </w:rPr>
              <w:t>Offered</w:t>
            </w:r>
            <w:proofErr w:type="gramEnd"/>
          </w:p>
        </w:tc>
      </w:tr>
      <w:tr w:rsidR="009530B5" w14:paraId="138B9FAC" w14:textId="77777777" w:rsidTr="009530B5">
        <w:trPr>
          <w:trHeight w:val="299"/>
        </w:trPr>
        <w:tc>
          <w:tcPr>
            <w:tcW w:w="1890" w:type="dxa"/>
            <w:tcBorders>
              <w:top w:val="nil"/>
              <w:left w:val="nil"/>
              <w:bottom w:val="single" w:sz="8" w:space="0" w:color="auto"/>
              <w:right w:val="nil"/>
            </w:tcBorders>
            <w:shd w:val="clear" w:color="auto" w:fill="FFFFFF"/>
            <w:tcMar>
              <w:top w:w="15" w:type="dxa"/>
              <w:left w:w="108" w:type="dxa"/>
              <w:bottom w:w="15" w:type="dxa"/>
              <w:right w:w="108" w:type="dxa"/>
            </w:tcMar>
            <w:vAlign w:val="center"/>
            <w:hideMark/>
          </w:tcPr>
          <w:p w14:paraId="5206E9AD"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BAN 830</w:t>
            </w:r>
          </w:p>
        </w:tc>
        <w:tc>
          <w:tcPr>
            <w:tcW w:w="1980" w:type="dxa"/>
            <w:tcBorders>
              <w:top w:val="nil"/>
              <w:left w:val="nil"/>
              <w:bottom w:val="single" w:sz="8" w:space="0" w:color="auto"/>
              <w:right w:val="nil"/>
            </w:tcBorders>
            <w:shd w:val="clear" w:color="auto" w:fill="FFFFFF"/>
            <w:tcMar>
              <w:top w:w="15" w:type="dxa"/>
              <w:left w:w="108" w:type="dxa"/>
              <w:bottom w:w="15" w:type="dxa"/>
              <w:right w:w="108" w:type="dxa"/>
            </w:tcMar>
            <w:vAlign w:val="center"/>
            <w:hideMark/>
          </w:tcPr>
          <w:p w14:paraId="6E3F7580"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Fall, Spring</w:t>
            </w:r>
          </w:p>
        </w:tc>
      </w:tr>
      <w:tr w:rsidR="009530B5" w14:paraId="4703A89D" w14:textId="77777777" w:rsidTr="009530B5">
        <w:trPr>
          <w:trHeight w:val="300"/>
        </w:trPr>
        <w:tc>
          <w:tcPr>
            <w:tcW w:w="1890" w:type="dxa"/>
            <w:tcBorders>
              <w:top w:val="nil"/>
              <w:left w:val="nil"/>
              <w:bottom w:val="single" w:sz="8" w:space="0" w:color="auto"/>
              <w:right w:val="nil"/>
            </w:tcBorders>
            <w:shd w:val="clear" w:color="auto" w:fill="FFFFFF"/>
            <w:tcMar>
              <w:top w:w="15" w:type="dxa"/>
              <w:left w:w="108" w:type="dxa"/>
              <w:bottom w:w="15" w:type="dxa"/>
              <w:right w:w="108" w:type="dxa"/>
            </w:tcMar>
            <w:vAlign w:val="bottom"/>
            <w:hideMark/>
          </w:tcPr>
          <w:p w14:paraId="6E7939D0"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BAN 840</w:t>
            </w:r>
          </w:p>
        </w:tc>
        <w:tc>
          <w:tcPr>
            <w:tcW w:w="1980" w:type="dxa"/>
            <w:tcBorders>
              <w:top w:val="nil"/>
              <w:left w:val="nil"/>
              <w:bottom w:val="single" w:sz="8" w:space="0" w:color="auto"/>
              <w:right w:val="nil"/>
            </w:tcBorders>
            <w:shd w:val="clear" w:color="auto" w:fill="FFFFFF"/>
            <w:tcMar>
              <w:top w:w="15" w:type="dxa"/>
              <w:left w:w="108" w:type="dxa"/>
              <w:bottom w:w="15" w:type="dxa"/>
              <w:right w:w="108" w:type="dxa"/>
            </w:tcMar>
            <w:vAlign w:val="bottom"/>
            <w:hideMark/>
          </w:tcPr>
          <w:p w14:paraId="3BABC079"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Spring, Summer</w:t>
            </w:r>
          </w:p>
        </w:tc>
      </w:tr>
      <w:tr w:rsidR="009530B5" w14:paraId="30CB12C1" w14:textId="77777777" w:rsidTr="009530B5">
        <w:trPr>
          <w:trHeight w:val="300"/>
        </w:trPr>
        <w:tc>
          <w:tcPr>
            <w:tcW w:w="1890" w:type="dxa"/>
            <w:tcBorders>
              <w:top w:val="nil"/>
              <w:left w:val="nil"/>
              <w:bottom w:val="single" w:sz="8" w:space="0" w:color="auto"/>
              <w:right w:val="nil"/>
            </w:tcBorders>
            <w:shd w:val="clear" w:color="auto" w:fill="FFFFFF"/>
            <w:tcMar>
              <w:top w:w="15" w:type="dxa"/>
              <w:left w:w="108" w:type="dxa"/>
              <w:bottom w:w="15" w:type="dxa"/>
              <w:right w:w="108" w:type="dxa"/>
            </w:tcMar>
            <w:vAlign w:val="bottom"/>
            <w:hideMark/>
          </w:tcPr>
          <w:p w14:paraId="726873E3"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BAN 550/850</w:t>
            </w:r>
          </w:p>
        </w:tc>
        <w:tc>
          <w:tcPr>
            <w:tcW w:w="1980" w:type="dxa"/>
            <w:tcBorders>
              <w:top w:val="nil"/>
              <w:left w:val="nil"/>
              <w:bottom w:val="single" w:sz="8" w:space="0" w:color="auto"/>
              <w:right w:val="nil"/>
            </w:tcBorders>
            <w:shd w:val="clear" w:color="auto" w:fill="FFFFFF"/>
            <w:tcMar>
              <w:top w:w="15" w:type="dxa"/>
              <w:left w:w="108" w:type="dxa"/>
              <w:bottom w:w="15" w:type="dxa"/>
              <w:right w:w="108" w:type="dxa"/>
            </w:tcMar>
            <w:vAlign w:val="bottom"/>
            <w:hideMark/>
          </w:tcPr>
          <w:p w14:paraId="2C32B80A" w14:textId="77777777" w:rsidR="009530B5" w:rsidRDefault="009530B5">
            <w:pPr>
              <w:pStyle w:val="xmsonormal"/>
              <w:spacing w:before="0" w:beforeAutospacing="0" w:after="0" w:afterAutospacing="0"/>
              <w:rPr>
                <w:rFonts w:ascii="Aptos" w:hAnsi="Aptos" w:cs="Segoe UI"/>
                <w:color w:val="242424"/>
              </w:rPr>
            </w:pPr>
            <w:r>
              <w:rPr>
                <w:rFonts w:ascii="Calibri" w:hAnsi="Calibri" w:cs="Calibri"/>
                <w:color w:val="000000"/>
                <w:bdr w:val="none" w:sz="0" w:space="0" w:color="auto" w:frame="1"/>
              </w:rPr>
              <w:t>Fall, Summer</w:t>
            </w:r>
          </w:p>
        </w:tc>
      </w:tr>
    </w:tbl>
    <w:p w14:paraId="3163CF31" w14:textId="77777777" w:rsidR="009530B5" w:rsidRDefault="009530B5" w:rsidP="00AD1CAD">
      <w:pPr>
        <w:pStyle w:val="NoSpacing"/>
        <w:rPr>
          <w:rFonts w:asciiTheme="majorHAnsi" w:hAnsiTheme="majorHAnsi"/>
        </w:rPr>
      </w:pPr>
    </w:p>
    <w:p w14:paraId="4E7F135A" w14:textId="2C5D960B" w:rsidR="001F2692" w:rsidRPr="005C60C1" w:rsidRDefault="000B2670" w:rsidP="00B22CD3">
      <w:pPr>
        <w:pStyle w:val="NoSpacing"/>
        <w:rPr>
          <w:rFonts w:asciiTheme="majorHAnsi" w:eastAsia="Times New Roman" w:hAnsiTheme="majorHAnsi"/>
        </w:rPr>
      </w:pPr>
      <w:r w:rsidRPr="00AD1CAD">
        <w:rPr>
          <w:rFonts w:asciiTheme="majorHAnsi" w:eastAsia="Times New Roman" w:hAnsiTheme="majorHAnsi"/>
        </w:rPr>
        <w:t xml:space="preserve">Great Valley offers the MS in residence. While the </w:t>
      </w:r>
      <w:proofErr w:type="gramStart"/>
      <w:r w:rsidRPr="00AD1CAD">
        <w:rPr>
          <w:rFonts w:asciiTheme="majorHAnsi" w:eastAsia="Times New Roman" w:hAnsiTheme="majorHAnsi"/>
        </w:rPr>
        <w:t>M</w:t>
      </w:r>
      <w:r w:rsidR="00B22CD3">
        <w:rPr>
          <w:rFonts w:asciiTheme="majorHAnsi" w:eastAsia="Times New Roman" w:hAnsiTheme="majorHAnsi"/>
        </w:rPr>
        <w:t>aster</w:t>
      </w:r>
      <w:r w:rsidRPr="00AD1CAD">
        <w:rPr>
          <w:rFonts w:asciiTheme="majorHAnsi" w:eastAsia="Times New Roman" w:hAnsiTheme="majorHAnsi"/>
        </w:rPr>
        <w:t xml:space="preserve"> in Data</w:t>
      </w:r>
      <w:proofErr w:type="gramEnd"/>
      <w:r w:rsidRPr="00AD1CAD">
        <w:rPr>
          <w:rFonts w:asciiTheme="majorHAnsi" w:eastAsia="Times New Roman" w:hAnsiTheme="majorHAnsi"/>
        </w:rPr>
        <w:t xml:space="preserve"> Analytics is intended to provide professionally-oriented technical education, there is a segment of the student population interested in pursuing a research-oriented education focused on advancing the techniques and tools of data analytics as well as the application of new and existing techniques to previously unexplored domains and situations. It is the objective of the Master of Science in Data Analytics to prepare those students for entry into doctoral programs in data analytics.</w:t>
      </w:r>
    </w:p>
    <w:p w14:paraId="530A7BE5" w14:textId="77777777" w:rsidR="009808D5" w:rsidRDefault="009808D5" w:rsidP="00AD1CAD">
      <w:pPr>
        <w:pStyle w:val="NoSpacing"/>
        <w:rPr>
          <w:rFonts w:asciiTheme="majorHAnsi" w:eastAsia="Times New Roman" w:hAnsiTheme="majorHAnsi"/>
        </w:rPr>
      </w:pPr>
    </w:p>
    <w:p w14:paraId="2A871C71" w14:textId="77777777" w:rsidR="00967607" w:rsidRPr="00967607" w:rsidRDefault="00967607" w:rsidP="00AD1CAD">
      <w:pPr>
        <w:pStyle w:val="NoSpacing"/>
        <w:rPr>
          <w:rFonts w:ascii="Aptos" w:hAnsi="Aptos"/>
          <w:color w:val="000000"/>
          <w:u w:val="single"/>
          <w:shd w:val="clear" w:color="auto" w:fill="FFFFFF"/>
        </w:rPr>
      </w:pPr>
      <w:r w:rsidRPr="00967607">
        <w:rPr>
          <w:rFonts w:ascii="Aptos" w:hAnsi="Aptos"/>
          <w:color w:val="000000"/>
          <w:u w:val="single"/>
          <w:shd w:val="clear" w:color="auto" w:fill="FFFFFF"/>
        </w:rPr>
        <w:t>What are alumni doing?</w:t>
      </w:r>
    </w:p>
    <w:p w14:paraId="79839AB8" w14:textId="60A4B392" w:rsidR="009808D5" w:rsidRPr="00AD1CAD" w:rsidRDefault="00967607" w:rsidP="00AD1CAD">
      <w:pPr>
        <w:pStyle w:val="NoSpacing"/>
        <w:rPr>
          <w:rFonts w:asciiTheme="majorHAnsi" w:eastAsia="Times New Roman" w:hAnsiTheme="majorHAnsi"/>
        </w:rPr>
      </w:pPr>
      <w:r>
        <w:rPr>
          <w:rFonts w:ascii="Aptos" w:hAnsi="Aptos"/>
          <w:color w:val="000000"/>
          <w:shd w:val="clear" w:color="auto" w:fill="FFFFFF"/>
        </w:rPr>
        <w:t>The most common job titles of our alumni are Manager, Engineer, and Consultant. Three companies have more alumni working in than others: Amazon, Comcast, and Boeing.</w:t>
      </w:r>
      <w:r>
        <w:rPr>
          <w:rFonts w:ascii="Aptos" w:hAnsi="Aptos"/>
          <w:color w:val="000000"/>
          <w:shd w:val="clear" w:color="auto" w:fill="FFFFFF"/>
        </w:rPr>
        <w:t> </w:t>
      </w:r>
    </w:p>
    <w:sectPr w:rsidR="009808D5" w:rsidRPr="00AD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95F5C"/>
    <w:multiLevelType w:val="multilevel"/>
    <w:tmpl w:val="1C24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CD0DE8"/>
    <w:multiLevelType w:val="multilevel"/>
    <w:tmpl w:val="44D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18513">
    <w:abstractNumId w:val="0"/>
  </w:num>
  <w:num w:numId="2" w16cid:durableId="1246304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01"/>
    <w:rsid w:val="00005ED3"/>
    <w:rsid w:val="00006261"/>
    <w:rsid w:val="00016420"/>
    <w:rsid w:val="00032FC3"/>
    <w:rsid w:val="00033E4B"/>
    <w:rsid w:val="00044991"/>
    <w:rsid w:val="00044BBF"/>
    <w:rsid w:val="000507B2"/>
    <w:rsid w:val="000554E9"/>
    <w:rsid w:val="00062B31"/>
    <w:rsid w:val="000643EC"/>
    <w:rsid w:val="000704B7"/>
    <w:rsid w:val="00083E19"/>
    <w:rsid w:val="00084B9A"/>
    <w:rsid w:val="00093E75"/>
    <w:rsid w:val="00095799"/>
    <w:rsid w:val="00097A40"/>
    <w:rsid w:val="000A20C9"/>
    <w:rsid w:val="000A3E5F"/>
    <w:rsid w:val="000B17AF"/>
    <w:rsid w:val="000B2670"/>
    <w:rsid w:val="000C1E43"/>
    <w:rsid w:val="000C2532"/>
    <w:rsid w:val="000E0C7A"/>
    <w:rsid w:val="000E3551"/>
    <w:rsid w:val="000E38E1"/>
    <w:rsid w:val="0010005C"/>
    <w:rsid w:val="00102F21"/>
    <w:rsid w:val="00116F2D"/>
    <w:rsid w:val="00120C3B"/>
    <w:rsid w:val="001303A1"/>
    <w:rsid w:val="00157FF5"/>
    <w:rsid w:val="00161376"/>
    <w:rsid w:val="00167C25"/>
    <w:rsid w:val="00172C1B"/>
    <w:rsid w:val="001977FC"/>
    <w:rsid w:val="001B2205"/>
    <w:rsid w:val="001B4C0F"/>
    <w:rsid w:val="001C1FFD"/>
    <w:rsid w:val="001C5DF9"/>
    <w:rsid w:val="001D1B17"/>
    <w:rsid w:val="001D31DE"/>
    <w:rsid w:val="001D64A4"/>
    <w:rsid w:val="001D6CE4"/>
    <w:rsid w:val="001F2692"/>
    <w:rsid w:val="001F50AB"/>
    <w:rsid w:val="001F7D7F"/>
    <w:rsid w:val="002031FC"/>
    <w:rsid w:val="0021180D"/>
    <w:rsid w:val="0022413B"/>
    <w:rsid w:val="00224F05"/>
    <w:rsid w:val="00226D2B"/>
    <w:rsid w:val="00227302"/>
    <w:rsid w:val="0023351C"/>
    <w:rsid w:val="00246A6E"/>
    <w:rsid w:val="002609CB"/>
    <w:rsid w:val="00270B28"/>
    <w:rsid w:val="00275031"/>
    <w:rsid w:val="00276256"/>
    <w:rsid w:val="002800F2"/>
    <w:rsid w:val="002802FE"/>
    <w:rsid w:val="00282D43"/>
    <w:rsid w:val="00283F72"/>
    <w:rsid w:val="002B5DE4"/>
    <w:rsid w:val="002D59CE"/>
    <w:rsid w:val="002F6B2B"/>
    <w:rsid w:val="002F788D"/>
    <w:rsid w:val="00306D52"/>
    <w:rsid w:val="00307CBE"/>
    <w:rsid w:val="00314BFA"/>
    <w:rsid w:val="00314DC3"/>
    <w:rsid w:val="00334B3F"/>
    <w:rsid w:val="00344F3D"/>
    <w:rsid w:val="003619E7"/>
    <w:rsid w:val="00367008"/>
    <w:rsid w:val="0037310B"/>
    <w:rsid w:val="00381432"/>
    <w:rsid w:val="0039053F"/>
    <w:rsid w:val="00393B28"/>
    <w:rsid w:val="003C2C99"/>
    <w:rsid w:val="003C427F"/>
    <w:rsid w:val="003D29EA"/>
    <w:rsid w:val="003D4C0A"/>
    <w:rsid w:val="003E1BEA"/>
    <w:rsid w:val="003E57B8"/>
    <w:rsid w:val="003F66B8"/>
    <w:rsid w:val="003F794A"/>
    <w:rsid w:val="00405C98"/>
    <w:rsid w:val="0042680A"/>
    <w:rsid w:val="0042754D"/>
    <w:rsid w:val="00430B83"/>
    <w:rsid w:val="00433EBA"/>
    <w:rsid w:val="00435B54"/>
    <w:rsid w:val="0044610B"/>
    <w:rsid w:val="00460CEC"/>
    <w:rsid w:val="00462DA0"/>
    <w:rsid w:val="004654C4"/>
    <w:rsid w:val="00491E27"/>
    <w:rsid w:val="004A0A4C"/>
    <w:rsid w:val="004B0CF8"/>
    <w:rsid w:val="004B1E3D"/>
    <w:rsid w:val="004E0271"/>
    <w:rsid w:val="004E1BDD"/>
    <w:rsid w:val="004E7E90"/>
    <w:rsid w:val="004F6593"/>
    <w:rsid w:val="004F7116"/>
    <w:rsid w:val="005108AA"/>
    <w:rsid w:val="0051780E"/>
    <w:rsid w:val="005179DC"/>
    <w:rsid w:val="0052077C"/>
    <w:rsid w:val="00523AEC"/>
    <w:rsid w:val="00524805"/>
    <w:rsid w:val="0053390D"/>
    <w:rsid w:val="00536580"/>
    <w:rsid w:val="00536A98"/>
    <w:rsid w:val="00546575"/>
    <w:rsid w:val="00552DFF"/>
    <w:rsid w:val="00555221"/>
    <w:rsid w:val="005639CD"/>
    <w:rsid w:val="005723E6"/>
    <w:rsid w:val="00581C85"/>
    <w:rsid w:val="00591341"/>
    <w:rsid w:val="005A0D0D"/>
    <w:rsid w:val="005A5825"/>
    <w:rsid w:val="005B08A4"/>
    <w:rsid w:val="005B5E51"/>
    <w:rsid w:val="005C17D2"/>
    <w:rsid w:val="005C31F9"/>
    <w:rsid w:val="005C507C"/>
    <w:rsid w:val="005C60C1"/>
    <w:rsid w:val="005D57EA"/>
    <w:rsid w:val="005E1F13"/>
    <w:rsid w:val="00604602"/>
    <w:rsid w:val="00613818"/>
    <w:rsid w:val="00615353"/>
    <w:rsid w:val="00623113"/>
    <w:rsid w:val="0062505E"/>
    <w:rsid w:val="00633516"/>
    <w:rsid w:val="006355C2"/>
    <w:rsid w:val="00645486"/>
    <w:rsid w:val="006525BA"/>
    <w:rsid w:val="00653C38"/>
    <w:rsid w:val="00687075"/>
    <w:rsid w:val="00690A95"/>
    <w:rsid w:val="00691E9B"/>
    <w:rsid w:val="00692994"/>
    <w:rsid w:val="006B164A"/>
    <w:rsid w:val="006B48FE"/>
    <w:rsid w:val="006C0301"/>
    <w:rsid w:val="006E2059"/>
    <w:rsid w:val="006E7664"/>
    <w:rsid w:val="006F0AEA"/>
    <w:rsid w:val="006F0CB3"/>
    <w:rsid w:val="0072757B"/>
    <w:rsid w:val="00736839"/>
    <w:rsid w:val="00744611"/>
    <w:rsid w:val="00750909"/>
    <w:rsid w:val="0078092F"/>
    <w:rsid w:val="007814D9"/>
    <w:rsid w:val="00782D80"/>
    <w:rsid w:val="007A20B6"/>
    <w:rsid w:val="007A40EB"/>
    <w:rsid w:val="007B0516"/>
    <w:rsid w:val="007C64C0"/>
    <w:rsid w:val="007D7DF8"/>
    <w:rsid w:val="007E66C0"/>
    <w:rsid w:val="007E7697"/>
    <w:rsid w:val="007E77AB"/>
    <w:rsid w:val="007F423E"/>
    <w:rsid w:val="0080709F"/>
    <w:rsid w:val="00835879"/>
    <w:rsid w:val="00835E0E"/>
    <w:rsid w:val="008373AB"/>
    <w:rsid w:val="00885BE9"/>
    <w:rsid w:val="008C286A"/>
    <w:rsid w:val="008D4851"/>
    <w:rsid w:val="008D7491"/>
    <w:rsid w:val="008E5D8B"/>
    <w:rsid w:val="008E6849"/>
    <w:rsid w:val="008F1982"/>
    <w:rsid w:val="00917020"/>
    <w:rsid w:val="009317FC"/>
    <w:rsid w:val="00934C50"/>
    <w:rsid w:val="0094665B"/>
    <w:rsid w:val="009530B5"/>
    <w:rsid w:val="0095360A"/>
    <w:rsid w:val="00956011"/>
    <w:rsid w:val="00967607"/>
    <w:rsid w:val="009700C8"/>
    <w:rsid w:val="009808D5"/>
    <w:rsid w:val="0098209D"/>
    <w:rsid w:val="009B1D4E"/>
    <w:rsid w:val="009C05A3"/>
    <w:rsid w:val="009E070D"/>
    <w:rsid w:val="00A11B28"/>
    <w:rsid w:val="00A31D09"/>
    <w:rsid w:val="00A41F7C"/>
    <w:rsid w:val="00A473BA"/>
    <w:rsid w:val="00A65825"/>
    <w:rsid w:val="00A72F6A"/>
    <w:rsid w:val="00A95309"/>
    <w:rsid w:val="00AD1CAD"/>
    <w:rsid w:val="00AD4F8D"/>
    <w:rsid w:val="00AF0275"/>
    <w:rsid w:val="00AF1F48"/>
    <w:rsid w:val="00B031BF"/>
    <w:rsid w:val="00B12DE9"/>
    <w:rsid w:val="00B20F1F"/>
    <w:rsid w:val="00B21A84"/>
    <w:rsid w:val="00B22574"/>
    <w:rsid w:val="00B22CD3"/>
    <w:rsid w:val="00B250A1"/>
    <w:rsid w:val="00B26B61"/>
    <w:rsid w:val="00B50F49"/>
    <w:rsid w:val="00B90481"/>
    <w:rsid w:val="00BB2691"/>
    <w:rsid w:val="00BD272E"/>
    <w:rsid w:val="00BE657E"/>
    <w:rsid w:val="00C02B89"/>
    <w:rsid w:val="00C07CE1"/>
    <w:rsid w:val="00C160B5"/>
    <w:rsid w:val="00C16973"/>
    <w:rsid w:val="00C205A8"/>
    <w:rsid w:val="00C21FD5"/>
    <w:rsid w:val="00C22AFD"/>
    <w:rsid w:val="00C30292"/>
    <w:rsid w:val="00C34F1F"/>
    <w:rsid w:val="00C5261B"/>
    <w:rsid w:val="00C67F6B"/>
    <w:rsid w:val="00C71DD9"/>
    <w:rsid w:val="00CA5C8B"/>
    <w:rsid w:val="00CC7C78"/>
    <w:rsid w:val="00CD4E7F"/>
    <w:rsid w:val="00CE2A7E"/>
    <w:rsid w:val="00CE49D1"/>
    <w:rsid w:val="00CF4028"/>
    <w:rsid w:val="00D075DD"/>
    <w:rsid w:val="00D42A8A"/>
    <w:rsid w:val="00D4685E"/>
    <w:rsid w:val="00D601E4"/>
    <w:rsid w:val="00D84E3E"/>
    <w:rsid w:val="00D853B0"/>
    <w:rsid w:val="00D9238B"/>
    <w:rsid w:val="00DA4C89"/>
    <w:rsid w:val="00DD7A57"/>
    <w:rsid w:val="00DF2F83"/>
    <w:rsid w:val="00E46BB5"/>
    <w:rsid w:val="00E64683"/>
    <w:rsid w:val="00E72E3E"/>
    <w:rsid w:val="00E8304A"/>
    <w:rsid w:val="00E83538"/>
    <w:rsid w:val="00E86A64"/>
    <w:rsid w:val="00EA147E"/>
    <w:rsid w:val="00EA4264"/>
    <w:rsid w:val="00EA722B"/>
    <w:rsid w:val="00ED573B"/>
    <w:rsid w:val="00EF2EFE"/>
    <w:rsid w:val="00F01119"/>
    <w:rsid w:val="00F03A66"/>
    <w:rsid w:val="00F3059E"/>
    <w:rsid w:val="00F30AD8"/>
    <w:rsid w:val="00F33436"/>
    <w:rsid w:val="00F4690F"/>
    <w:rsid w:val="00F82499"/>
    <w:rsid w:val="00F84F8A"/>
    <w:rsid w:val="00F91339"/>
    <w:rsid w:val="00F921FE"/>
    <w:rsid w:val="00F93AB4"/>
    <w:rsid w:val="00FC017B"/>
    <w:rsid w:val="00FD2C48"/>
    <w:rsid w:val="00FD4127"/>
    <w:rsid w:val="00FD74A1"/>
    <w:rsid w:val="00FF4383"/>
    <w:rsid w:val="41A8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B2E9"/>
  <w15:docId w15:val="{6BE698DC-978F-4D08-9451-7798D6F5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0B5"/>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3D29E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C0301"/>
  </w:style>
  <w:style w:type="character" w:customStyle="1" w:styleId="object">
    <w:name w:val="object"/>
    <w:basedOn w:val="DefaultParagraphFont"/>
    <w:rsid w:val="006C0301"/>
  </w:style>
  <w:style w:type="character" w:styleId="Hyperlink">
    <w:name w:val="Hyperlink"/>
    <w:basedOn w:val="DefaultParagraphFont"/>
    <w:uiPriority w:val="99"/>
    <w:unhideWhenUsed/>
    <w:rsid w:val="006C0301"/>
    <w:rPr>
      <w:color w:val="0000FF"/>
      <w:u w:val="single"/>
    </w:rPr>
  </w:style>
  <w:style w:type="paragraph" w:styleId="NoSpacing">
    <w:name w:val="No Spacing"/>
    <w:uiPriority w:val="1"/>
    <w:qFormat/>
    <w:rsid w:val="006C0301"/>
    <w:pPr>
      <w:spacing w:after="0" w:line="240" w:lineRule="auto"/>
    </w:pPr>
  </w:style>
  <w:style w:type="paragraph" w:styleId="NormalWeb">
    <w:name w:val="Normal (Web)"/>
    <w:basedOn w:val="Normal"/>
    <w:uiPriority w:val="99"/>
    <w:unhideWhenUsed/>
    <w:rsid w:val="00344F3D"/>
    <w:pPr>
      <w:spacing w:before="100" w:beforeAutospacing="1" w:after="100" w:afterAutospacing="1"/>
    </w:pPr>
  </w:style>
  <w:style w:type="character" w:styleId="FollowedHyperlink">
    <w:name w:val="FollowedHyperlink"/>
    <w:basedOn w:val="DefaultParagraphFont"/>
    <w:uiPriority w:val="99"/>
    <w:semiHidden/>
    <w:unhideWhenUsed/>
    <w:rsid w:val="00275031"/>
    <w:rPr>
      <w:color w:val="800080" w:themeColor="followedHyperlink"/>
      <w:u w:val="single"/>
    </w:rPr>
  </w:style>
  <w:style w:type="paragraph" w:styleId="ListParagraph">
    <w:name w:val="List Paragraph"/>
    <w:basedOn w:val="Normal"/>
    <w:uiPriority w:val="34"/>
    <w:qFormat/>
    <w:rsid w:val="001D1B17"/>
    <w:pPr>
      <w:spacing w:before="100" w:beforeAutospacing="1" w:after="100" w:afterAutospacing="1"/>
    </w:pPr>
  </w:style>
  <w:style w:type="character" w:customStyle="1" w:styleId="zmsearchresult">
    <w:name w:val="zmsearchresult"/>
    <w:basedOn w:val="DefaultParagraphFont"/>
    <w:rsid w:val="00B031BF"/>
  </w:style>
  <w:style w:type="character" w:styleId="CommentReference">
    <w:name w:val="annotation reference"/>
    <w:basedOn w:val="DefaultParagraphFont"/>
    <w:uiPriority w:val="99"/>
    <w:semiHidden/>
    <w:unhideWhenUsed/>
    <w:rsid w:val="004F7116"/>
    <w:rPr>
      <w:sz w:val="16"/>
      <w:szCs w:val="16"/>
    </w:rPr>
  </w:style>
  <w:style w:type="paragraph" w:styleId="CommentText">
    <w:name w:val="annotation text"/>
    <w:basedOn w:val="Normal"/>
    <w:link w:val="CommentTextChar"/>
    <w:uiPriority w:val="99"/>
    <w:semiHidden/>
    <w:unhideWhenUsed/>
    <w:rsid w:val="004F7116"/>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7116"/>
    <w:rPr>
      <w:sz w:val="20"/>
      <w:szCs w:val="20"/>
    </w:rPr>
  </w:style>
  <w:style w:type="paragraph" w:styleId="CommentSubject">
    <w:name w:val="annotation subject"/>
    <w:basedOn w:val="CommentText"/>
    <w:next w:val="CommentText"/>
    <w:link w:val="CommentSubjectChar"/>
    <w:uiPriority w:val="99"/>
    <w:semiHidden/>
    <w:unhideWhenUsed/>
    <w:rsid w:val="004F7116"/>
    <w:rPr>
      <w:b/>
      <w:bCs/>
    </w:rPr>
  </w:style>
  <w:style w:type="character" w:customStyle="1" w:styleId="CommentSubjectChar">
    <w:name w:val="Comment Subject Char"/>
    <w:basedOn w:val="CommentTextChar"/>
    <w:link w:val="CommentSubject"/>
    <w:uiPriority w:val="99"/>
    <w:semiHidden/>
    <w:rsid w:val="004F7116"/>
    <w:rPr>
      <w:b/>
      <w:bCs/>
      <w:sz w:val="20"/>
      <w:szCs w:val="20"/>
    </w:rPr>
  </w:style>
  <w:style w:type="paragraph" w:styleId="BalloonText">
    <w:name w:val="Balloon Text"/>
    <w:basedOn w:val="Normal"/>
    <w:link w:val="BalloonTextChar"/>
    <w:uiPriority w:val="99"/>
    <w:semiHidden/>
    <w:unhideWhenUsed/>
    <w:rsid w:val="004F711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F7116"/>
    <w:rPr>
      <w:rFonts w:ascii="Segoe UI" w:hAnsi="Segoe UI" w:cs="Segoe UI"/>
      <w:sz w:val="18"/>
      <w:szCs w:val="18"/>
    </w:rPr>
  </w:style>
  <w:style w:type="character" w:styleId="FootnoteReference">
    <w:name w:val="footnote reference"/>
    <w:basedOn w:val="DefaultParagraphFont"/>
    <w:uiPriority w:val="99"/>
    <w:semiHidden/>
    <w:unhideWhenUsed/>
    <w:rsid w:val="0095360A"/>
  </w:style>
  <w:style w:type="paragraph" w:styleId="Caption">
    <w:name w:val="caption"/>
    <w:basedOn w:val="Normal"/>
    <w:uiPriority w:val="35"/>
    <w:qFormat/>
    <w:rsid w:val="0095360A"/>
    <w:pPr>
      <w:spacing w:before="100" w:beforeAutospacing="1" w:after="100" w:afterAutospacing="1"/>
    </w:pPr>
  </w:style>
  <w:style w:type="character" w:customStyle="1" w:styleId="Heading2Char">
    <w:name w:val="Heading 2 Char"/>
    <w:basedOn w:val="DefaultParagraphFont"/>
    <w:link w:val="Heading2"/>
    <w:uiPriority w:val="9"/>
    <w:rsid w:val="003D29EA"/>
    <w:rPr>
      <w:rFonts w:ascii="Times New Roman" w:eastAsia="Times New Roman" w:hAnsi="Times New Roman" w:cs="Times New Roman"/>
      <w:b/>
      <w:bCs/>
      <w:sz w:val="36"/>
      <w:szCs w:val="36"/>
    </w:rPr>
  </w:style>
  <w:style w:type="paragraph" w:customStyle="1" w:styleId="xmsonormal">
    <w:name w:val="x_msonormal"/>
    <w:basedOn w:val="Normal"/>
    <w:rsid w:val="00DD7A57"/>
    <w:pPr>
      <w:spacing w:before="100" w:beforeAutospacing="1" w:after="100" w:afterAutospacing="1"/>
    </w:pPr>
  </w:style>
  <w:style w:type="character" w:customStyle="1" w:styleId="mark67pdy8yp3">
    <w:name w:val="mark67pdy8yp3"/>
    <w:rsid w:val="00334B3F"/>
  </w:style>
  <w:style w:type="character" w:styleId="Strong">
    <w:name w:val="Strong"/>
    <w:basedOn w:val="DefaultParagraphFont"/>
    <w:uiPriority w:val="22"/>
    <w:qFormat/>
    <w:rsid w:val="009808D5"/>
    <w:rPr>
      <w:b/>
      <w:bCs/>
    </w:rPr>
  </w:style>
  <w:style w:type="character" w:styleId="Emphasis">
    <w:name w:val="Emphasis"/>
    <w:basedOn w:val="DefaultParagraphFont"/>
    <w:uiPriority w:val="20"/>
    <w:qFormat/>
    <w:rsid w:val="005C17D2"/>
    <w:rPr>
      <w:i/>
      <w:iCs/>
    </w:rPr>
  </w:style>
  <w:style w:type="character" w:customStyle="1" w:styleId="marktdgvm31my">
    <w:name w:val="marktdgvm31my"/>
    <w:basedOn w:val="DefaultParagraphFont"/>
    <w:rsid w:val="005B08A4"/>
  </w:style>
  <w:style w:type="character" w:customStyle="1" w:styleId="markkumobcfty">
    <w:name w:val="markkumobcfty"/>
    <w:basedOn w:val="DefaultParagraphFont"/>
    <w:rsid w:val="005B08A4"/>
  </w:style>
  <w:style w:type="character" w:styleId="UnresolvedMention">
    <w:name w:val="Unresolved Mention"/>
    <w:basedOn w:val="DefaultParagraphFont"/>
    <w:uiPriority w:val="99"/>
    <w:semiHidden/>
    <w:unhideWhenUsed/>
    <w:rsid w:val="00306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3482">
      <w:bodyDiv w:val="1"/>
      <w:marLeft w:val="0"/>
      <w:marRight w:val="0"/>
      <w:marTop w:val="0"/>
      <w:marBottom w:val="0"/>
      <w:divBdr>
        <w:top w:val="none" w:sz="0" w:space="0" w:color="auto"/>
        <w:left w:val="none" w:sz="0" w:space="0" w:color="auto"/>
        <w:bottom w:val="none" w:sz="0" w:space="0" w:color="auto"/>
        <w:right w:val="none" w:sz="0" w:space="0" w:color="auto"/>
      </w:divBdr>
      <w:divsChild>
        <w:div w:id="1357195143">
          <w:marLeft w:val="0"/>
          <w:marRight w:val="0"/>
          <w:marTop w:val="0"/>
          <w:marBottom w:val="0"/>
          <w:divBdr>
            <w:top w:val="none" w:sz="0" w:space="0" w:color="auto"/>
            <w:left w:val="none" w:sz="0" w:space="0" w:color="auto"/>
            <w:bottom w:val="none" w:sz="0" w:space="0" w:color="auto"/>
            <w:right w:val="none" w:sz="0" w:space="0" w:color="auto"/>
          </w:divBdr>
        </w:div>
        <w:div w:id="1927879355">
          <w:marLeft w:val="0"/>
          <w:marRight w:val="0"/>
          <w:marTop w:val="0"/>
          <w:marBottom w:val="0"/>
          <w:divBdr>
            <w:top w:val="none" w:sz="0" w:space="0" w:color="auto"/>
            <w:left w:val="none" w:sz="0" w:space="0" w:color="auto"/>
            <w:bottom w:val="none" w:sz="0" w:space="0" w:color="auto"/>
            <w:right w:val="none" w:sz="0" w:space="0" w:color="auto"/>
          </w:divBdr>
        </w:div>
      </w:divsChild>
    </w:div>
    <w:div w:id="22371097">
      <w:bodyDiv w:val="1"/>
      <w:marLeft w:val="0"/>
      <w:marRight w:val="0"/>
      <w:marTop w:val="0"/>
      <w:marBottom w:val="0"/>
      <w:divBdr>
        <w:top w:val="none" w:sz="0" w:space="0" w:color="auto"/>
        <w:left w:val="none" w:sz="0" w:space="0" w:color="auto"/>
        <w:bottom w:val="none" w:sz="0" w:space="0" w:color="auto"/>
        <w:right w:val="none" w:sz="0" w:space="0" w:color="auto"/>
      </w:divBdr>
    </w:div>
    <w:div w:id="94447479">
      <w:bodyDiv w:val="1"/>
      <w:marLeft w:val="0"/>
      <w:marRight w:val="0"/>
      <w:marTop w:val="0"/>
      <w:marBottom w:val="0"/>
      <w:divBdr>
        <w:top w:val="none" w:sz="0" w:space="0" w:color="auto"/>
        <w:left w:val="none" w:sz="0" w:space="0" w:color="auto"/>
        <w:bottom w:val="none" w:sz="0" w:space="0" w:color="auto"/>
        <w:right w:val="none" w:sz="0" w:space="0" w:color="auto"/>
      </w:divBdr>
    </w:div>
    <w:div w:id="130172950">
      <w:bodyDiv w:val="1"/>
      <w:marLeft w:val="0"/>
      <w:marRight w:val="0"/>
      <w:marTop w:val="0"/>
      <w:marBottom w:val="0"/>
      <w:divBdr>
        <w:top w:val="none" w:sz="0" w:space="0" w:color="auto"/>
        <w:left w:val="none" w:sz="0" w:space="0" w:color="auto"/>
        <w:bottom w:val="none" w:sz="0" w:space="0" w:color="auto"/>
        <w:right w:val="none" w:sz="0" w:space="0" w:color="auto"/>
      </w:divBdr>
    </w:div>
    <w:div w:id="258105362">
      <w:bodyDiv w:val="1"/>
      <w:marLeft w:val="0"/>
      <w:marRight w:val="0"/>
      <w:marTop w:val="0"/>
      <w:marBottom w:val="0"/>
      <w:divBdr>
        <w:top w:val="none" w:sz="0" w:space="0" w:color="auto"/>
        <w:left w:val="none" w:sz="0" w:space="0" w:color="auto"/>
        <w:bottom w:val="none" w:sz="0" w:space="0" w:color="auto"/>
        <w:right w:val="none" w:sz="0" w:space="0" w:color="auto"/>
      </w:divBdr>
    </w:div>
    <w:div w:id="267663712">
      <w:bodyDiv w:val="1"/>
      <w:marLeft w:val="0"/>
      <w:marRight w:val="0"/>
      <w:marTop w:val="0"/>
      <w:marBottom w:val="0"/>
      <w:divBdr>
        <w:top w:val="none" w:sz="0" w:space="0" w:color="auto"/>
        <w:left w:val="none" w:sz="0" w:space="0" w:color="auto"/>
        <w:bottom w:val="none" w:sz="0" w:space="0" w:color="auto"/>
        <w:right w:val="none" w:sz="0" w:space="0" w:color="auto"/>
      </w:divBdr>
      <w:divsChild>
        <w:div w:id="835263350">
          <w:marLeft w:val="0"/>
          <w:marRight w:val="0"/>
          <w:marTop w:val="0"/>
          <w:marBottom w:val="0"/>
          <w:divBdr>
            <w:top w:val="none" w:sz="0" w:space="0" w:color="auto"/>
            <w:left w:val="none" w:sz="0" w:space="0" w:color="auto"/>
            <w:bottom w:val="none" w:sz="0" w:space="0" w:color="auto"/>
            <w:right w:val="none" w:sz="0" w:space="0" w:color="auto"/>
          </w:divBdr>
        </w:div>
      </w:divsChild>
    </w:div>
    <w:div w:id="368382051">
      <w:bodyDiv w:val="1"/>
      <w:marLeft w:val="0"/>
      <w:marRight w:val="0"/>
      <w:marTop w:val="0"/>
      <w:marBottom w:val="0"/>
      <w:divBdr>
        <w:top w:val="none" w:sz="0" w:space="0" w:color="auto"/>
        <w:left w:val="none" w:sz="0" w:space="0" w:color="auto"/>
        <w:bottom w:val="none" w:sz="0" w:space="0" w:color="auto"/>
        <w:right w:val="none" w:sz="0" w:space="0" w:color="auto"/>
      </w:divBdr>
    </w:div>
    <w:div w:id="473446327">
      <w:bodyDiv w:val="1"/>
      <w:marLeft w:val="0"/>
      <w:marRight w:val="0"/>
      <w:marTop w:val="0"/>
      <w:marBottom w:val="0"/>
      <w:divBdr>
        <w:top w:val="none" w:sz="0" w:space="0" w:color="auto"/>
        <w:left w:val="none" w:sz="0" w:space="0" w:color="auto"/>
        <w:bottom w:val="none" w:sz="0" w:space="0" w:color="auto"/>
        <w:right w:val="none" w:sz="0" w:space="0" w:color="auto"/>
      </w:divBdr>
      <w:divsChild>
        <w:div w:id="53897952">
          <w:marLeft w:val="0"/>
          <w:marRight w:val="0"/>
          <w:marTop w:val="0"/>
          <w:marBottom w:val="0"/>
          <w:divBdr>
            <w:top w:val="none" w:sz="0" w:space="0" w:color="auto"/>
            <w:left w:val="none" w:sz="0" w:space="0" w:color="auto"/>
            <w:bottom w:val="none" w:sz="0" w:space="0" w:color="auto"/>
            <w:right w:val="none" w:sz="0" w:space="0" w:color="auto"/>
          </w:divBdr>
        </w:div>
        <w:div w:id="59252592">
          <w:marLeft w:val="0"/>
          <w:marRight w:val="0"/>
          <w:marTop w:val="0"/>
          <w:marBottom w:val="0"/>
          <w:divBdr>
            <w:top w:val="none" w:sz="0" w:space="0" w:color="auto"/>
            <w:left w:val="none" w:sz="0" w:space="0" w:color="auto"/>
            <w:bottom w:val="none" w:sz="0" w:space="0" w:color="auto"/>
            <w:right w:val="none" w:sz="0" w:space="0" w:color="auto"/>
          </w:divBdr>
        </w:div>
        <w:div w:id="451290055">
          <w:marLeft w:val="0"/>
          <w:marRight w:val="0"/>
          <w:marTop w:val="0"/>
          <w:marBottom w:val="0"/>
          <w:divBdr>
            <w:top w:val="none" w:sz="0" w:space="0" w:color="auto"/>
            <w:left w:val="none" w:sz="0" w:space="0" w:color="auto"/>
            <w:bottom w:val="none" w:sz="0" w:space="0" w:color="auto"/>
            <w:right w:val="none" w:sz="0" w:space="0" w:color="auto"/>
          </w:divBdr>
        </w:div>
        <w:div w:id="581181178">
          <w:marLeft w:val="0"/>
          <w:marRight w:val="0"/>
          <w:marTop w:val="0"/>
          <w:marBottom w:val="0"/>
          <w:divBdr>
            <w:top w:val="none" w:sz="0" w:space="0" w:color="auto"/>
            <w:left w:val="none" w:sz="0" w:space="0" w:color="auto"/>
            <w:bottom w:val="none" w:sz="0" w:space="0" w:color="auto"/>
            <w:right w:val="none" w:sz="0" w:space="0" w:color="auto"/>
          </w:divBdr>
        </w:div>
        <w:div w:id="601382469">
          <w:marLeft w:val="0"/>
          <w:marRight w:val="0"/>
          <w:marTop w:val="0"/>
          <w:marBottom w:val="0"/>
          <w:divBdr>
            <w:top w:val="none" w:sz="0" w:space="0" w:color="auto"/>
            <w:left w:val="none" w:sz="0" w:space="0" w:color="auto"/>
            <w:bottom w:val="none" w:sz="0" w:space="0" w:color="auto"/>
            <w:right w:val="none" w:sz="0" w:space="0" w:color="auto"/>
          </w:divBdr>
        </w:div>
        <w:div w:id="641083231">
          <w:marLeft w:val="0"/>
          <w:marRight w:val="0"/>
          <w:marTop w:val="0"/>
          <w:marBottom w:val="0"/>
          <w:divBdr>
            <w:top w:val="none" w:sz="0" w:space="0" w:color="auto"/>
            <w:left w:val="none" w:sz="0" w:space="0" w:color="auto"/>
            <w:bottom w:val="none" w:sz="0" w:space="0" w:color="auto"/>
            <w:right w:val="none" w:sz="0" w:space="0" w:color="auto"/>
          </w:divBdr>
        </w:div>
        <w:div w:id="725376027">
          <w:marLeft w:val="0"/>
          <w:marRight w:val="0"/>
          <w:marTop w:val="0"/>
          <w:marBottom w:val="0"/>
          <w:divBdr>
            <w:top w:val="none" w:sz="0" w:space="0" w:color="auto"/>
            <w:left w:val="none" w:sz="0" w:space="0" w:color="auto"/>
            <w:bottom w:val="none" w:sz="0" w:space="0" w:color="auto"/>
            <w:right w:val="none" w:sz="0" w:space="0" w:color="auto"/>
          </w:divBdr>
        </w:div>
        <w:div w:id="1158351466">
          <w:marLeft w:val="0"/>
          <w:marRight w:val="0"/>
          <w:marTop w:val="0"/>
          <w:marBottom w:val="0"/>
          <w:divBdr>
            <w:top w:val="none" w:sz="0" w:space="0" w:color="auto"/>
            <w:left w:val="none" w:sz="0" w:space="0" w:color="auto"/>
            <w:bottom w:val="none" w:sz="0" w:space="0" w:color="auto"/>
            <w:right w:val="none" w:sz="0" w:space="0" w:color="auto"/>
          </w:divBdr>
        </w:div>
        <w:div w:id="1662124824">
          <w:marLeft w:val="0"/>
          <w:marRight w:val="0"/>
          <w:marTop w:val="0"/>
          <w:marBottom w:val="0"/>
          <w:divBdr>
            <w:top w:val="none" w:sz="0" w:space="0" w:color="auto"/>
            <w:left w:val="none" w:sz="0" w:space="0" w:color="auto"/>
            <w:bottom w:val="none" w:sz="0" w:space="0" w:color="auto"/>
            <w:right w:val="none" w:sz="0" w:space="0" w:color="auto"/>
          </w:divBdr>
        </w:div>
        <w:div w:id="1872525094">
          <w:marLeft w:val="0"/>
          <w:marRight w:val="0"/>
          <w:marTop w:val="0"/>
          <w:marBottom w:val="0"/>
          <w:divBdr>
            <w:top w:val="none" w:sz="0" w:space="0" w:color="auto"/>
            <w:left w:val="none" w:sz="0" w:space="0" w:color="auto"/>
            <w:bottom w:val="none" w:sz="0" w:space="0" w:color="auto"/>
            <w:right w:val="none" w:sz="0" w:space="0" w:color="auto"/>
          </w:divBdr>
        </w:div>
      </w:divsChild>
    </w:div>
    <w:div w:id="480081570">
      <w:bodyDiv w:val="1"/>
      <w:marLeft w:val="0"/>
      <w:marRight w:val="0"/>
      <w:marTop w:val="0"/>
      <w:marBottom w:val="0"/>
      <w:divBdr>
        <w:top w:val="none" w:sz="0" w:space="0" w:color="auto"/>
        <w:left w:val="none" w:sz="0" w:space="0" w:color="auto"/>
        <w:bottom w:val="none" w:sz="0" w:space="0" w:color="auto"/>
        <w:right w:val="none" w:sz="0" w:space="0" w:color="auto"/>
      </w:divBdr>
      <w:divsChild>
        <w:div w:id="1050113190">
          <w:blockQuote w:val="1"/>
          <w:marLeft w:val="720"/>
          <w:marRight w:val="720"/>
          <w:marTop w:val="100"/>
          <w:marBottom w:val="100"/>
          <w:divBdr>
            <w:top w:val="single" w:sz="2" w:space="2" w:color="CCCCCC"/>
            <w:left w:val="single" w:sz="36" w:space="15" w:color="CCCCCC"/>
            <w:bottom w:val="single" w:sz="2" w:space="2" w:color="CCCCCC"/>
            <w:right w:val="single" w:sz="2" w:space="6" w:color="CCCCCC"/>
          </w:divBdr>
          <w:divsChild>
            <w:div w:id="100148975">
              <w:marLeft w:val="0"/>
              <w:marRight w:val="0"/>
              <w:marTop w:val="0"/>
              <w:marBottom w:val="0"/>
              <w:divBdr>
                <w:top w:val="none" w:sz="0" w:space="0" w:color="auto"/>
                <w:left w:val="none" w:sz="0" w:space="0" w:color="auto"/>
                <w:bottom w:val="none" w:sz="0" w:space="0" w:color="auto"/>
                <w:right w:val="none" w:sz="0" w:space="0" w:color="auto"/>
              </w:divBdr>
              <w:divsChild>
                <w:div w:id="1587570537">
                  <w:marLeft w:val="0"/>
                  <w:marRight w:val="0"/>
                  <w:marTop w:val="0"/>
                  <w:marBottom w:val="0"/>
                  <w:divBdr>
                    <w:top w:val="none" w:sz="0" w:space="0" w:color="auto"/>
                    <w:left w:val="none" w:sz="0" w:space="0" w:color="auto"/>
                    <w:bottom w:val="none" w:sz="0" w:space="0" w:color="auto"/>
                    <w:right w:val="none" w:sz="0" w:space="0" w:color="auto"/>
                  </w:divBdr>
                </w:div>
                <w:div w:id="548496755">
                  <w:marLeft w:val="0"/>
                  <w:marRight w:val="0"/>
                  <w:marTop w:val="0"/>
                  <w:marBottom w:val="0"/>
                  <w:divBdr>
                    <w:top w:val="none" w:sz="0" w:space="0" w:color="auto"/>
                    <w:left w:val="none" w:sz="0" w:space="0" w:color="auto"/>
                    <w:bottom w:val="none" w:sz="0" w:space="0" w:color="auto"/>
                    <w:right w:val="none" w:sz="0" w:space="0" w:color="auto"/>
                  </w:divBdr>
                </w:div>
                <w:div w:id="4332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8358">
      <w:bodyDiv w:val="1"/>
      <w:marLeft w:val="0"/>
      <w:marRight w:val="0"/>
      <w:marTop w:val="0"/>
      <w:marBottom w:val="0"/>
      <w:divBdr>
        <w:top w:val="none" w:sz="0" w:space="0" w:color="auto"/>
        <w:left w:val="none" w:sz="0" w:space="0" w:color="auto"/>
        <w:bottom w:val="none" w:sz="0" w:space="0" w:color="auto"/>
        <w:right w:val="none" w:sz="0" w:space="0" w:color="auto"/>
      </w:divBdr>
      <w:divsChild>
        <w:div w:id="1700233097">
          <w:marLeft w:val="0"/>
          <w:marRight w:val="0"/>
          <w:marTop w:val="0"/>
          <w:marBottom w:val="0"/>
          <w:divBdr>
            <w:top w:val="none" w:sz="0" w:space="0" w:color="auto"/>
            <w:left w:val="none" w:sz="0" w:space="0" w:color="auto"/>
            <w:bottom w:val="none" w:sz="0" w:space="0" w:color="auto"/>
            <w:right w:val="none" w:sz="0" w:space="0" w:color="auto"/>
          </w:divBdr>
        </w:div>
        <w:div w:id="1504660993">
          <w:marLeft w:val="0"/>
          <w:marRight w:val="0"/>
          <w:marTop w:val="0"/>
          <w:marBottom w:val="0"/>
          <w:divBdr>
            <w:top w:val="none" w:sz="0" w:space="0" w:color="auto"/>
            <w:left w:val="none" w:sz="0" w:space="0" w:color="auto"/>
            <w:bottom w:val="none" w:sz="0" w:space="0" w:color="auto"/>
            <w:right w:val="none" w:sz="0" w:space="0" w:color="auto"/>
          </w:divBdr>
        </w:div>
        <w:div w:id="418717961">
          <w:marLeft w:val="0"/>
          <w:marRight w:val="0"/>
          <w:marTop w:val="0"/>
          <w:marBottom w:val="0"/>
          <w:divBdr>
            <w:top w:val="none" w:sz="0" w:space="0" w:color="auto"/>
            <w:left w:val="none" w:sz="0" w:space="0" w:color="auto"/>
            <w:bottom w:val="none" w:sz="0" w:space="0" w:color="auto"/>
            <w:right w:val="none" w:sz="0" w:space="0" w:color="auto"/>
          </w:divBdr>
        </w:div>
        <w:div w:id="1698965478">
          <w:marLeft w:val="0"/>
          <w:marRight w:val="0"/>
          <w:marTop w:val="0"/>
          <w:marBottom w:val="0"/>
          <w:divBdr>
            <w:top w:val="none" w:sz="0" w:space="0" w:color="auto"/>
            <w:left w:val="none" w:sz="0" w:space="0" w:color="auto"/>
            <w:bottom w:val="none" w:sz="0" w:space="0" w:color="auto"/>
            <w:right w:val="none" w:sz="0" w:space="0" w:color="auto"/>
          </w:divBdr>
        </w:div>
      </w:divsChild>
    </w:div>
    <w:div w:id="594091923">
      <w:bodyDiv w:val="1"/>
      <w:marLeft w:val="0"/>
      <w:marRight w:val="0"/>
      <w:marTop w:val="0"/>
      <w:marBottom w:val="0"/>
      <w:divBdr>
        <w:top w:val="none" w:sz="0" w:space="0" w:color="auto"/>
        <w:left w:val="none" w:sz="0" w:space="0" w:color="auto"/>
        <w:bottom w:val="none" w:sz="0" w:space="0" w:color="auto"/>
        <w:right w:val="none" w:sz="0" w:space="0" w:color="auto"/>
      </w:divBdr>
    </w:div>
    <w:div w:id="675691739">
      <w:bodyDiv w:val="1"/>
      <w:marLeft w:val="0"/>
      <w:marRight w:val="0"/>
      <w:marTop w:val="0"/>
      <w:marBottom w:val="0"/>
      <w:divBdr>
        <w:top w:val="none" w:sz="0" w:space="0" w:color="auto"/>
        <w:left w:val="none" w:sz="0" w:space="0" w:color="auto"/>
        <w:bottom w:val="none" w:sz="0" w:space="0" w:color="auto"/>
        <w:right w:val="none" w:sz="0" w:space="0" w:color="auto"/>
      </w:divBdr>
    </w:div>
    <w:div w:id="778337209">
      <w:bodyDiv w:val="1"/>
      <w:marLeft w:val="0"/>
      <w:marRight w:val="0"/>
      <w:marTop w:val="0"/>
      <w:marBottom w:val="0"/>
      <w:divBdr>
        <w:top w:val="none" w:sz="0" w:space="0" w:color="auto"/>
        <w:left w:val="none" w:sz="0" w:space="0" w:color="auto"/>
        <w:bottom w:val="none" w:sz="0" w:space="0" w:color="auto"/>
        <w:right w:val="none" w:sz="0" w:space="0" w:color="auto"/>
      </w:divBdr>
      <w:divsChild>
        <w:div w:id="554003569">
          <w:marLeft w:val="0"/>
          <w:marRight w:val="0"/>
          <w:marTop w:val="0"/>
          <w:marBottom w:val="0"/>
          <w:divBdr>
            <w:top w:val="none" w:sz="0" w:space="0" w:color="auto"/>
            <w:left w:val="none" w:sz="0" w:space="0" w:color="auto"/>
            <w:bottom w:val="none" w:sz="0" w:space="0" w:color="auto"/>
            <w:right w:val="none" w:sz="0" w:space="0" w:color="auto"/>
          </w:divBdr>
        </w:div>
        <w:div w:id="1251892720">
          <w:marLeft w:val="0"/>
          <w:marRight w:val="0"/>
          <w:marTop w:val="0"/>
          <w:marBottom w:val="0"/>
          <w:divBdr>
            <w:top w:val="none" w:sz="0" w:space="0" w:color="auto"/>
            <w:left w:val="none" w:sz="0" w:space="0" w:color="auto"/>
            <w:bottom w:val="none" w:sz="0" w:space="0" w:color="auto"/>
            <w:right w:val="none" w:sz="0" w:space="0" w:color="auto"/>
          </w:divBdr>
        </w:div>
        <w:div w:id="1801454827">
          <w:marLeft w:val="0"/>
          <w:marRight w:val="0"/>
          <w:marTop w:val="0"/>
          <w:marBottom w:val="0"/>
          <w:divBdr>
            <w:top w:val="none" w:sz="0" w:space="0" w:color="auto"/>
            <w:left w:val="none" w:sz="0" w:space="0" w:color="auto"/>
            <w:bottom w:val="none" w:sz="0" w:space="0" w:color="auto"/>
            <w:right w:val="none" w:sz="0" w:space="0" w:color="auto"/>
          </w:divBdr>
        </w:div>
        <w:div w:id="1086153369">
          <w:marLeft w:val="0"/>
          <w:marRight w:val="0"/>
          <w:marTop w:val="0"/>
          <w:marBottom w:val="0"/>
          <w:divBdr>
            <w:top w:val="none" w:sz="0" w:space="0" w:color="auto"/>
            <w:left w:val="none" w:sz="0" w:space="0" w:color="auto"/>
            <w:bottom w:val="none" w:sz="0" w:space="0" w:color="auto"/>
            <w:right w:val="none" w:sz="0" w:space="0" w:color="auto"/>
          </w:divBdr>
        </w:div>
      </w:divsChild>
    </w:div>
    <w:div w:id="826020612">
      <w:bodyDiv w:val="1"/>
      <w:marLeft w:val="0"/>
      <w:marRight w:val="0"/>
      <w:marTop w:val="0"/>
      <w:marBottom w:val="0"/>
      <w:divBdr>
        <w:top w:val="none" w:sz="0" w:space="0" w:color="auto"/>
        <w:left w:val="none" w:sz="0" w:space="0" w:color="auto"/>
        <w:bottom w:val="none" w:sz="0" w:space="0" w:color="auto"/>
        <w:right w:val="none" w:sz="0" w:space="0" w:color="auto"/>
      </w:divBdr>
      <w:divsChild>
        <w:div w:id="937325581">
          <w:marLeft w:val="0"/>
          <w:marRight w:val="0"/>
          <w:marTop w:val="0"/>
          <w:marBottom w:val="0"/>
          <w:divBdr>
            <w:top w:val="none" w:sz="0" w:space="0" w:color="auto"/>
            <w:left w:val="none" w:sz="0" w:space="0" w:color="auto"/>
            <w:bottom w:val="none" w:sz="0" w:space="0" w:color="auto"/>
            <w:right w:val="none" w:sz="0" w:space="0" w:color="auto"/>
          </w:divBdr>
          <w:divsChild>
            <w:div w:id="873687703">
              <w:marLeft w:val="0"/>
              <w:marRight w:val="0"/>
              <w:marTop w:val="0"/>
              <w:marBottom w:val="0"/>
              <w:divBdr>
                <w:top w:val="none" w:sz="0" w:space="0" w:color="auto"/>
                <w:left w:val="none" w:sz="0" w:space="0" w:color="auto"/>
                <w:bottom w:val="none" w:sz="0" w:space="0" w:color="auto"/>
                <w:right w:val="none" w:sz="0" w:space="0" w:color="auto"/>
              </w:divBdr>
              <w:divsChild>
                <w:div w:id="1377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4294">
      <w:bodyDiv w:val="1"/>
      <w:marLeft w:val="0"/>
      <w:marRight w:val="0"/>
      <w:marTop w:val="0"/>
      <w:marBottom w:val="0"/>
      <w:divBdr>
        <w:top w:val="none" w:sz="0" w:space="0" w:color="auto"/>
        <w:left w:val="none" w:sz="0" w:space="0" w:color="auto"/>
        <w:bottom w:val="none" w:sz="0" w:space="0" w:color="auto"/>
        <w:right w:val="none" w:sz="0" w:space="0" w:color="auto"/>
      </w:divBdr>
      <w:divsChild>
        <w:div w:id="1963146769">
          <w:marLeft w:val="0"/>
          <w:marRight w:val="0"/>
          <w:marTop w:val="0"/>
          <w:marBottom w:val="0"/>
          <w:divBdr>
            <w:top w:val="none" w:sz="0" w:space="0" w:color="auto"/>
            <w:left w:val="none" w:sz="0" w:space="0" w:color="auto"/>
            <w:bottom w:val="none" w:sz="0" w:space="0" w:color="auto"/>
            <w:right w:val="none" w:sz="0" w:space="0" w:color="auto"/>
          </w:divBdr>
        </w:div>
      </w:divsChild>
    </w:div>
    <w:div w:id="890118565">
      <w:bodyDiv w:val="1"/>
      <w:marLeft w:val="0"/>
      <w:marRight w:val="0"/>
      <w:marTop w:val="0"/>
      <w:marBottom w:val="0"/>
      <w:divBdr>
        <w:top w:val="none" w:sz="0" w:space="0" w:color="auto"/>
        <w:left w:val="none" w:sz="0" w:space="0" w:color="auto"/>
        <w:bottom w:val="none" w:sz="0" w:space="0" w:color="auto"/>
        <w:right w:val="none" w:sz="0" w:space="0" w:color="auto"/>
      </w:divBdr>
    </w:div>
    <w:div w:id="891572616">
      <w:bodyDiv w:val="1"/>
      <w:marLeft w:val="0"/>
      <w:marRight w:val="0"/>
      <w:marTop w:val="0"/>
      <w:marBottom w:val="0"/>
      <w:divBdr>
        <w:top w:val="none" w:sz="0" w:space="0" w:color="auto"/>
        <w:left w:val="none" w:sz="0" w:space="0" w:color="auto"/>
        <w:bottom w:val="none" w:sz="0" w:space="0" w:color="auto"/>
        <w:right w:val="none" w:sz="0" w:space="0" w:color="auto"/>
      </w:divBdr>
    </w:div>
    <w:div w:id="917860235">
      <w:bodyDiv w:val="1"/>
      <w:marLeft w:val="0"/>
      <w:marRight w:val="0"/>
      <w:marTop w:val="0"/>
      <w:marBottom w:val="0"/>
      <w:divBdr>
        <w:top w:val="none" w:sz="0" w:space="0" w:color="auto"/>
        <w:left w:val="none" w:sz="0" w:space="0" w:color="auto"/>
        <w:bottom w:val="none" w:sz="0" w:space="0" w:color="auto"/>
        <w:right w:val="none" w:sz="0" w:space="0" w:color="auto"/>
      </w:divBdr>
    </w:div>
    <w:div w:id="926883313">
      <w:bodyDiv w:val="1"/>
      <w:marLeft w:val="0"/>
      <w:marRight w:val="0"/>
      <w:marTop w:val="0"/>
      <w:marBottom w:val="0"/>
      <w:divBdr>
        <w:top w:val="none" w:sz="0" w:space="0" w:color="auto"/>
        <w:left w:val="none" w:sz="0" w:space="0" w:color="auto"/>
        <w:bottom w:val="none" w:sz="0" w:space="0" w:color="auto"/>
        <w:right w:val="none" w:sz="0" w:space="0" w:color="auto"/>
      </w:divBdr>
      <w:divsChild>
        <w:div w:id="146829421">
          <w:marLeft w:val="0"/>
          <w:marRight w:val="0"/>
          <w:marTop w:val="0"/>
          <w:marBottom w:val="0"/>
          <w:divBdr>
            <w:top w:val="none" w:sz="0" w:space="0" w:color="auto"/>
            <w:left w:val="none" w:sz="0" w:space="0" w:color="auto"/>
            <w:bottom w:val="none" w:sz="0" w:space="0" w:color="auto"/>
            <w:right w:val="none" w:sz="0" w:space="0" w:color="auto"/>
          </w:divBdr>
        </w:div>
        <w:div w:id="1283144964">
          <w:marLeft w:val="0"/>
          <w:marRight w:val="0"/>
          <w:marTop w:val="0"/>
          <w:marBottom w:val="0"/>
          <w:divBdr>
            <w:top w:val="none" w:sz="0" w:space="0" w:color="auto"/>
            <w:left w:val="none" w:sz="0" w:space="0" w:color="auto"/>
            <w:bottom w:val="none" w:sz="0" w:space="0" w:color="auto"/>
            <w:right w:val="none" w:sz="0" w:space="0" w:color="auto"/>
          </w:divBdr>
        </w:div>
        <w:div w:id="1543009715">
          <w:marLeft w:val="0"/>
          <w:marRight w:val="0"/>
          <w:marTop w:val="0"/>
          <w:marBottom w:val="0"/>
          <w:divBdr>
            <w:top w:val="none" w:sz="0" w:space="0" w:color="auto"/>
            <w:left w:val="none" w:sz="0" w:space="0" w:color="auto"/>
            <w:bottom w:val="none" w:sz="0" w:space="0" w:color="auto"/>
            <w:right w:val="none" w:sz="0" w:space="0" w:color="auto"/>
          </w:divBdr>
        </w:div>
      </w:divsChild>
    </w:div>
    <w:div w:id="1001156700">
      <w:bodyDiv w:val="1"/>
      <w:marLeft w:val="0"/>
      <w:marRight w:val="0"/>
      <w:marTop w:val="0"/>
      <w:marBottom w:val="0"/>
      <w:divBdr>
        <w:top w:val="none" w:sz="0" w:space="0" w:color="auto"/>
        <w:left w:val="none" w:sz="0" w:space="0" w:color="auto"/>
        <w:bottom w:val="none" w:sz="0" w:space="0" w:color="auto"/>
        <w:right w:val="none" w:sz="0" w:space="0" w:color="auto"/>
      </w:divBdr>
    </w:div>
    <w:div w:id="1160463265">
      <w:bodyDiv w:val="1"/>
      <w:marLeft w:val="0"/>
      <w:marRight w:val="0"/>
      <w:marTop w:val="0"/>
      <w:marBottom w:val="0"/>
      <w:divBdr>
        <w:top w:val="none" w:sz="0" w:space="0" w:color="auto"/>
        <w:left w:val="none" w:sz="0" w:space="0" w:color="auto"/>
        <w:bottom w:val="none" w:sz="0" w:space="0" w:color="auto"/>
        <w:right w:val="none" w:sz="0" w:space="0" w:color="auto"/>
      </w:divBdr>
      <w:divsChild>
        <w:div w:id="1767459375">
          <w:marLeft w:val="0"/>
          <w:marRight w:val="0"/>
          <w:marTop w:val="0"/>
          <w:marBottom w:val="0"/>
          <w:divBdr>
            <w:top w:val="none" w:sz="0" w:space="0" w:color="auto"/>
            <w:left w:val="none" w:sz="0" w:space="0" w:color="auto"/>
            <w:bottom w:val="none" w:sz="0" w:space="0" w:color="auto"/>
            <w:right w:val="none" w:sz="0" w:space="0" w:color="auto"/>
          </w:divBdr>
        </w:div>
        <w:div w:id="346443203">
          <w:marLeft w:val="0"/>
          <w:marRight w:val="0"/>
          <w:marTop w:val="0"/>
          <w:marBottom w:val="0"/>
          <w:divBdr>
            <w:top w:val="none" w:sz="0" w:space="0" w:color="auto"/>
            <w:left w:val="none" w:sz="0" w:space="0" w:color="auto"/>
            <w:bottom w:val="none" w:sz="0" w:space="0" w:color="auto"/>
            <w:right w:val="none" w:sz="0" w:space="0" w:color="auto"/>
          </w:divBdr>
        </w:div>
      </w:divsChild>
    </w:div>
    <w:div w:id="1243904544">
      <w:bodyDiv w:val="1"/>
      <w:marLeft w:val="0"/>
      <w:marRight w:val="0"/>
      <w:marTop w:val="0"/>
      <w:marBottom w:val="0"/>
      <w:divBdr>
        <w:top w:val="none" w:sz="0" w:space="0" w:color="auto"/>
        <w:left w:val="none" w:sz="0" w:space="0" w:color="auto"/>
        <w:bottom w:val="none" w:sz="0" w:space="0" w:color="auto"/>
        <w:right w:val="none" w:sz="0" w:space="0" w:color="auto"/>
      </w:divBdr>
      <w:divsChild>
        <w:div w:id="1609392430">
          <w:marLeft w:val="0"/>
          <w:marRight w:val="0"/>
          <w:marTop w:val="0"/>
          <w:marBottom w:val="0"/>
          <w:divBdr>
            <w:top w:val="none" w:sz="0" w:space="0" w:color="auto"/>
            <w:left w:val="none" w:sz="0" w:space="0" w:color="auto"/>
            <w:bottom w:val="none" w:sz="0" w:space="0" w:color="auto"/>
            <w:right w:val="none" w:sz="0" w:space="0" w:color="auto"/>
          </w:divBdr>
        </w:div>
        <w:div w:id="1493184657">
          <w:marLeft w:val="0"/>
          <w:marRight w:val="0"/>
          <w:marTop w:val="0"/>
          <w:marBottom w:val="0"/>
          <w:divBdr>
            <w:top w:val="none" w:sz="0" w:space="0" w:color="auto"/>
            <w:left w:val="none" w:sz="0" w:space="0" w:color="auto"/>
            <w:bottom w:val="none" w:sz="0" w:space="0" w:color="auto"/>
            <w:right w:val="none" w:sz="0" w:space="0" w:color="auto"/>
          </w:divBdr>
        </w:div>
      </w:divsChild>
    </w:div>
    <w:div w:id="1284964653">
      <w:bodyDiv w:val="1"/>
      <w:marLeft w:val="0"/>
      <w:marRight w:val="0"/>
      <w:marTop w:val="0"/>
      <w:marBottom w:val="0"/>
      <w:divBdr>
        <w:top w:val="none" w:sz="0" w:space="0" w:color="auto"/>
        <w:left w:val="none" w:sz="0" w:space="0" w:color="auto"/>
        <w:bottom w:val="none" w:sz="0" w:space="0" w:color="auto"/>
        <w:right w:val="none" w:sz="0" w:space="0" w:color="auto"/>
      </w:divBdr>
    </w:div>
    <w:div w:id="1424305515">
      <w:bodyDiv w:val="1"/>
      <w:marLeft w:val="0"/>
      <w:marRight w:val="0"/>
      <w:marTop w:val="0"/>
      <w:marBottom w:val="0"/>
      <w:divBdr>
        <w:top w:val="none" w:sz="0" w:space="0" w:color="auto"/>
        <w:left w:val="none" w:sz="0" w:space="0" w:color="auto"/>
        <w:bottom w:val="none" w:sz="0" w:space="0" w:color="auto"/>
        <w:right w:val="none" w:sz="0" w:space="0" w:color="auto"/>
      </w:divBdr>
    </w:div>
    <w:div w:id="1568416098">
      <w:bodyDiv w:val="1"/>
      <w:marLeft w:val="0"/>
      <w:marRight w:val="0"/>
      <w:marTop w:val="0"/>
      <w:marBottom w:val="0"/>
      <w:divBdr>
        <w:top w:val="none" w:sz="0" w:space="0" w:color="auto"/>
        <w:left w:val="none" w:sz="0" w:space="0" w:color="auto"/>
        <w:bottom w:val="none" w:sz="0" w:space="0" w:color="auto"/>
        <w:right w:val="none" w:sz="0" w:space="0" w:color="auto"/>
      </w:divBdr>
    </w:div>
    <w:div w:id="1586037247">
      <w:bodyDiv w:val="1"/>
      <w:marLeft w:val="0"/>
      <w:marRight w:val="0"/>
      <w:marTop w:val="0"/>
      <w:marBottom w:val="0"/>
      <w:divBdr>
        <w:top w:val="none" w:sz="0" w:space="0" w:color="auto"/>
        <w:left w:val="none" w:sz="0" w:space="0" w:color="auto"/>
        <w:bottom w:val="none" w:sz="0" w:space="0" w:color="auto"/>
        <w:right w:val="none" w:sz="0" w:space="0" w:color="auto"/>
      </w:divBdr>
    </w:div>
    <w:div w:id="1614706382">
      <w:bodyDiv w:val="1"/>
      <w:marLeft w:val="0"/>
      <w:marRight w:val="0"/>
      <w:marTop w:val="0"/>
      <w:marBottom w:val="0"/>
      <w:divBdr>
        <w:top w:val="none" w:sz="0" w:space="0" w:color="auto"/>
        <w:left w:val="none" w:sz="0" w:space="0" w:color="auto"/>
        <w:bottom w:val="none" w:sz="0" w:space="0" w:color="auto"/>
        <w:right w:val="none" w:sz="0" w:space="0" w:color="auto"/>
      </w:divBdr>
    </w:div>
    <w:div w:id="1677884624">
      <w:bodyDiv w:val="1"/>
      <w:marLeft w:val="0"/>
      <w:marRight w:val="0"/>
      <w:marTop w:val="0"/>
      <w:marBottom w:val="0"/>
      <w:divBdr>
        <w:top w:val="none" w:sz="0" w:space="0" w:color="auto"/>
        <w:left w:val="none" w:sz="0" w:space="0" w:color="auto"/>
        <w:bottom w:val="none" w:sz="0" w:space="0" w:color="auto"/>
        <w:right w:val="none" w:sz="0" w:space="0" w:color="auto"/>
      </w:divBdr>
    </w:div>
    <w:div w:id="1712266267">
      <w:bodyDiv w:val="1"/>
      <w:marLeft w:val="0"/>
      <w:marRight w:val="0"/>
      <w:marTop w:val="0"/>
      <w:marBottom w:val="0"/>
      <w:divBdr>
        <w:top w:val="none" w:sz="0" w:space="0" w:color="auto"/>
        <w:left w:val="none" w:sz="0" w:space="0" w:color="auto"/>
        <w:bottom w:val="none" w:sz="0" w:space="0" w:color="auto"/>
        <w:right w:val="none" w:sz="0" w:space="0" w:color="auto"/>
      </w:divBdr>
      <w:divsChild>
        <w:div w:id="66923303">
          <w:marLeft w:val="0"/>
          <w:marRight w:val="0"/>
          <w:marTop w:val="0"/>
          <w:marBottom w:val="0"/>
          <w:divBdr>
            <w:top w:val="none" w:sz="0" w:space="0" w:color="auto"/>
            <w:left w:val="none" w:sz="0" w:space="0" w:color="auto"/>
            <w:bottom w:val="none" w:sz="0" w:space="0" w:color="auto"/>
            <w:right w:val="none" w:sz="0" w:space="0" w:color="auto"/>
          </w:divBdr>
        </w:div>
        <w:div w:id="364213781">
          <w:marLeft w:val="0"/>
          <w:marRight w:val="0"/>
          <w:marTop w:val="0"/>
          <w:marBottom w:val="0"/>
          <w:divBdr>
            <w:top w:val="none" w:sz="0" w:space="0" w:color="auto"/>
            <w:left w:val="none" w:sz="0" w:space="0" w:color="auto"/>
            <w:bottom w:val="none" w:sz="0" w:space="0" w:color="auto"/>
            <w:right w:val="none" w:sz="0" w:space="0" w:color="auto"/>
          </w:divBdr>
        </w:div>
        <w:div w:id="1072504276">
          <w:marLeft w:val="0"/>
          <w:marRight w:val="0"/>
          <w:marTop w:val="0"/>
          <w:marBottom w:val="0"/>
          <w:divBdr>
            <w:top w:val="none" w:sz="0" w:space="0" w:color="auto"/>
            <w:left w:val="none" w:sz="0" w:space="0" w:color="auto"/>
            <w:bottom w:val="none" w:sz="0" w:space="0" w:color="auto"/>
            <w:right w:val="none" w:sz="0" w:space="0" w:color="auto"/>
          </w:divBdr>
        </w:div>
      </w:divsChild>
    </w:div>
    <w:div w:id="1713578746">
      <w:bodyDiv w:val="1"/>
      <w:marLeft w:val="0"/>
      <w:marRight w:val="0"/>
      <w:marTop w:val="0"/>
      <w:marBottom w:val="0"/>
      <w:divBdr>
        <w:top w:val="none" w:sz="0" w:space="0" w:color="auto"/>
        <w:left w:val="none" w:sz="0" w:space="0" w:color="auto"/>
        <w:bottom w:val="none" w:sz="0" w:space="0" w:color="auto"/>
        <w:right w:val="none" w:sz="0" w:space="0" w:color="auto"/>
      </w:divBdr>
    </w:div>
    <w:div w:id="1749962586">
      <w:bodyDiv w:val="1"/>
      <w:marLeft w:val="0"/>
      <w:marRight w:val="0"/>
      <w:marTop w:val="0"/>
      <w:marBottom w:val="0"/>
      <w:divBdr>
        <w:top w:val="none" w:sz="0" w:space="0" w:color="auto"/>
        <w:left w:val="none" w:sz="0" w:space="0" w:color="auto"/>
        <w:bottom w:val="none" w:sz="0" w:space="0" w:color="auto"/>
        <w:right w:val="none" w:sz="0" w:space="0" w:color="auto"/>
      </w:divBdr>
      <w:divsChild>
        <w:div w:id="578440685">
          <w:marLeft w:val="0"/>
          <w:marRight w:val="0"/>
          <w:marTop w:val="0"/>
          <w:marBottom w:val="0"/>
          <w:divBdr>
            <w:top w:val="none" w:sz="0" w:space="0" w:color="auto"/>
            <w:left w:val="none" w:sz="0" w:space="0" w:color="auto"/>
            <w:bottom w:val="none" w:sz="0" w:space="0" w:color="auto"/>
            <w:right w:val="none" w:sz="0" w:space="0" w:color="auto"/>
          </w:divBdr>
        </w:div>
        <w:div w:id="380902750">
          <w:marLeft w:val="0"/>
          <w:marRight w:val="0"/>
          <w:marTop w:val="0"/>
          <w:marBottom w:val="0"/>
          <w:divBdr>
            <w:top w:val="none" w:sz="0" w:space="0" w:color="auto"/>
            <w:left w:val="none" w:sz="0" w:space="0" w:color="auto"/>
            <w:bottom w:val="none" w:sz="0" w:space="0" w:color="auto"/>
            <w:right w:val="none" w:sz="0" w:space="0" w:color="auto"/>
          </w:divBdr>
        </w:div>
        <w:div w:id="487090146">
          <w:marLeft w:val="0"/>
          <w:marRight w:val="0"/>
          <w:marTop w:val="0"/>
          <w:marBottom w:val="0"/>
          <w:divBdr>
            <w:top w:val="none" w:sz="0" w:space="0" w:color="auto"/>
            <w:left w:val="none" w:sz="0" w:space="0" w:color="auto"/>
            <w:bottom w:val="none" w:sz="0" w:space="0" w:color="auto"/>
            <w:right w:val="none" w:sz="0" w:space="0" w:color="auto"/>
          </w:divBdr>
        </w:div>
      </w:divsChild>
    </w:div>
    <w:div w:id="1775242595">
      <w:bodyDiv w:val="1"/>
      <w:marLeft w:val="0"/>
      <w:marRight w:val="0"/>
      <w:marTop w:val="0"/>
      <w:marBottom w:val="0"/>
      <w:divBdr>
        <w:top w:val="none" w:sz="0" w:space="0" w:color="auto"/>
        <w:left w:val="none" w:sz="0" w:space="0" w:color="auto"/>
        <w:bottom w:val="none" w:sz="0" w:space="0" w:color="auto"/>
        <w:right w:val="none" w:sz="0" w:space="0" w:color="auto"/>
      </w:divBdr>
      <w:divsChild>
        <w:div w:id="1640309018">
          <w:marLeft w:val="0"/>
          <w:marRight w:val="0"/>
          <w:marTop w:val="0"/>
          <w:marBottom w:val="0"/>
          <w:divBdr>
            <w:top w:val="none" w:sz="0" w:space="0" w:color="auto"/>
            <w:left w:val="none" w:sz="0" w:space="0" w:color="auto"/>
            <w:bottom w:val="none" w:sz="0" w:space="0" w:color="auto"/>
            <w:right w:val="none" w:sz="0" w:space="0" w:color="auto"/>
          </w:divBdr>
        </w:div>
        <w:div w:id="1973778770">
          <w:marLeft w:val="0"/>
          <w:marRight w:val="0"/>
          <w:marTop w:val="0"/>
          <w:marBottom w:val="0"/>
          <w:divBdr>
            <w:top w:val="none" w:sz="0" w:space="0" w:color="auto"/>
            <w:left w:val="none" w:sz="0" w:space="0" w:color="auto"/>
            <w:bottom w:val="none" w:sz="0" w:space="0" w:color="auto"/>
            <w:right w:val="none" w:sz="0" w:space="0" w:color="auto"/>
          </w:divBdr>
        </w:div>
        <w:div w:id="1603106577">
          <w:marLeft w:val="0"/>
          <w:marRight w:val="0"/>
          <w:marTop w:val="0"/>
          <w:marBottom w:val="0"/>
          <w:divBdr>
            <w:top w:val="none" w:sz="0" w:space="0" w:color="auto"/>
            <w:left w:val="none" w:sz="0" w:space="0" w:color="auto"/>
            <w:bottom w:val="none" w:sz="0" w:space="0" w:color="auto"/>
            <w:right w:val="none" w:sz="0" w:space="0" w:color="auto"/>
          </w:divBdr>
        </w:div>
      </w:divsChild>
    </w:div>
    <w:div w:id="1826777388">
      <w:bodyDiv w:val="1"/>
      <w:marLeft w:val="0"/>
      <w:marRight w:val="0"/>
      <w:marTop w:val="0"/>
      <w:marBottom w:val="0"/>
      <w:divBdr>
        <w:top w:val="none" w:sz="0" w:space="0" w:color="auto"/>
        <w:left w:val="none" w:sz="0" w:space="0" w:color="auto"/>
        <w:bottom w:val="none" w:sz="0" w:space="0" w:color="auto"/>
        <w:right w:val="none" w:sz="0" w:space="0" w:color="auto"/>
      </w:divBdr>
    </w:div>
    <w:div w:id="1843549281">
      <w:bodyDiv w:val="1"/>
      <w:marLeft w:val="0"/>
      <w:marRight w:val="0"/>
      <w:marTop w:val="0"/>
      <w:marBottom w:val="0"/>
      <w:divBdr>
        <w:top w:val="none" w:sz="0" w:space="0" w:color="auto"/>
        <w:left w:val="none" w:sz="0" w:space="0" w:color="auto"/>
        <w:bottom w:val="none" w:sz="0" w:space="0" w:color="auto"/>
        <w:right w:val="none" w:sz="0" w:space="0" w:color="auto"/>
      </w:divBdr>
    </w:div>
    <w:div w:id="21115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ampus.psu.edu/degrees-and-certificates/data-analytics-base/apply"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ran.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2.cns.iu.edu/user/index.php" TargetMode="External"/><Relationship Id="rId11" Type="http://schemas.openxmlformats.org/officeDocument/2006/relationships/fontTable" Target="fontTable.xml"/><Relationship Id="rId5" Type="http://schemas.openxmlformats.org/officeDocument/2006/relationships/hyperlink" Target="mailto:registration@worldcampus.psu.edu" TargetMode="External"/><Relationship Id="rId15" Type="http://schemas.openxmlformats.org/officeDocument/2006/relationships/customXml" Target="../customXml/item3.xml"/><Relationship Id="rId10" Type="http://schemas.openxmlformats.org/officeDocument/2006/relationships/hyperlink" Target="http://voicethread.psu.edu/" TargetMode="External"/><Relationship Id="rId4" Type="http://schemas.openxmlformats.org/officeDocument/2006/relationships/webSettings" Target="webSettings.xml"/><Relationship Id="rId9" Type="http://schemas.openxmlformats.org/officeDocument/2006/relationships/hyperlink" Target="http://turnitin.psu.edu/"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55E2996DD1794C94AC5D9E1E4C6BB8" ma:contentTypeVersion="12" ma:contentTypeDescription="Create a new document." ma:contentTypeScope="" ma:versionID="60546b8b3ae01365ed239b3bca816158">
  <xsd:schema xmlns:xsd="http://www.w3.org/2001/XMLSchema" xmlns:xs="http://www.w3.org/2001/XMLSchema" xmlns:p="http://schemas.microsoft.com/office/2006/metadata/properties" xmlns:ns2="e066ca2f-e5f6-43bf-bf28-e083d96961b3" xmlns:ns3="2d70fbde-7f48-4749-b421-e77187303000" targetNamespace="http://schemas.microsoft.com/office/2006/metadata/properties" ma:root="true" ma:fieldsID="a3b8084c3ada99323a33398868f01a11" ns2:_="" ns3:_="">
    <xsd:import namespace="e066ca2f-e5f6-43bf-bf28-e083d96961b3"/>
    <xsd:import namespace="2d70fbde-7f48-4749-b421-e771873030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6ca2f-e5f6-43bf-bf28-e083d9696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70fbde-7f48-4749-b421-e7718730300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e5affc-968b-4677-800a-28c8ba17151b}" ma:internalName="TaxCatchAll" ma:showField="CatchAllData" ma:web="2d70fbde-7f48-4749-b421-e771873030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066ca2f-e5f6-43bf-bf28-e083d96961b3">
      <Terms xmlns="http://schemas.microsoft.com/office/infopath/2007/PartnerControls"/>
    </lcf76f155ced4ddcb4097134ff3c332f>
    <TaxCatchAll xmlns="2d70fbde-7f48-4749-b421-e77187303000" xsi:nil="true"/>
  </documentManagement>
</p:properties>
</file>

<file path=customXml/itemProps1.xml><?xml version="1.0" encoding="utf-8"?>
<ds:datastoreItem xmlns:ds="http://schemas.openxmlformats.org/officeDocument/2006/customXml" ds:itemID="{F6074F60-7923-459E-9999-CF4471DB2C30}"/>
</file>

<file path=customXml/itemProps2.xml><?xml version="1.0" encoding="utf-8"?>
<ds:datastoreItem xmlns:ds="http://schemas.openxmlformats.org/officeDocument/2006/customXml" ds:itemID="{937DF952-943F-4C3E-B452-12CA6BFBC626}"/>
</file>

<file path=customXml/itemProps3.xml><?xml version="1.0" encoding="utf-8"?>
<ds:datastoreItem xmlns:ds="http://schemas.openxmlformats.org/officeDocument/2006/customXml" ds:itemID="{8073D562-82F4-4653-A566-6891F23A8FC0}"/>
</file>

<file path=docProps/app.xml><?xml version="1.0" encoding="utf-8"?>
<Properties xmlns="http://schemas.openxmlformats.org/officeDocument/2006/extended-properties" xmlns:vt="http://schemas.openxmlformats.org/officeDocument/2006/docPropsVTypes">
  <Template>Normal.dotm</Template>
  <TotalTime>26999</TotalTime>
  <Pages>9</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26037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ach14</dc:creator>
  <cp:keywords/>
  <dc:description/>
  <cp:lastModifiedBy>Neill, Amanda Crystal</cp:lastModifiedBy>
  <cp:revision>134</cp:revision>
  <cp:lastPrinted>2019-05-13T19:03:00Z</cp:lastPrinted>
  <dcterms:created xsi:type="dcterms:W3CDTF">2015-06-16T19:49:00Z</dcterms:created>
  <dcterms:modified xsi:type="dcterms:W3CDTF">2025-03-05T20:54:00Z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0x0101006A55E2996DD1794C94AC5D9E1E4C6BB8</vt:lpwstr>
  </property>
</Properties>
</file>